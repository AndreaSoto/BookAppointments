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DBF" w:rsidRDefault="00450DBF">
      <w:pPr>
        <w:pStyle w:val="CompanyName"/>
        <w:tabs>
          <w:tab w:val="left" w:pos="9180"/>
        </w:tabs>
        <w:ind w:left="0"/>
        <w:rPr>
          <w:sz w:val="38"/>
        </w:rPr>
      </w:pPr>
      <w:bookmarkStart w:id="0" w:name="xgraphic"/>
    </w:p>
    <w:p w:rsidR="00450DBF" w:rsidRDefault="00450DBF">
      <w:pPr>
        <w:pStyle w:val="CompanyName"/>
        <w:ind w:left="0"/>
      </w:pPr>
    </w:p>
    <w:p w:rsidR="00450DBF" w:rsidRDefault="00450DBF">
      <w:pPr>
        <w:pStyle w:val="CompanyName"/>
        <w:ind w:left="0"/>
      </w:pPr>
      <w:r>
        <w:rPr>
          <w:noProof/>
        </w:rPr>
        <w:pict>
          <v:rect id="Rectangle 4" o:spid="_x0000_s1026" style="position:absolute;margin-left:49.05pt;margin-top:720.2pt;width:534.55pt;height:10.25pt;z-index:-251658240;visibility:visible;mso-position-horizontal-relative:page;mso-position-vertical-relative:page" wrapcoords="-30 0 -30 20057 21600 20057 21600 0 -3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" o:allowincell="f" fillcolor="#e5e5e5" stroked="f" strokecolor="#e5e5e5">
            <v:shadow opacity="49150f"/>
            <w10:wrap type="through" anchorx="page" anchory="page"/>
            <w10:anchorlock/>
          </v:rect>
        </w:pict>
      </w:r>
      <w:r>
        <w:rPr>
          <w:noProof/>
        </w:rPr>
        <w:pict>
          <v:rect id="Rectangle 2" o:spid="_x0000_s1027" style="position:absolute;margin-left:45.5pt;margin-top:153.2pt;width:534.55pt;height:10.25pt;z-index:-251659264;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" o:allowincell="f" fillcolor="#e5e5e5" stroked="f" strokecolor="#e5e5e5">
            <v:shadow opacity="49150f"/>
            <w10:wrap anchorx="page" anchory="page"/>
            <w10:anchorlock/>
          </v:rect>
        </w:pict>
      </w:r>
    </w:p>
    <w:p w:rsidR="00450DBF" w:rsidRDefault="00450DBF">
      <w:pPr>
        <w:pStyle w:val="TitleCover"/>
        <w:ind w:left="0"/>
        <w:rPr>
          <w:sz w:val="40"/>
        </w:rPr>
      </w:pPr>
    </w:p>
    <w:p w:rsidR="00450DBF" w:rsidRDefault="00450DBF">
      <w:pPr>
        <w:pStyle w:val="SubtitleCover"/>
      </w:pPr>
    </w:p>
    <w:p w:rsidR="00450DBF" w:rsidRDefault="00450DBF">
      <w:pPr>
        <w:pStyle w:val="TitleCover"/>
        <w:ind w:left="0"/>
      </w:pPr>
      <w:r>
        <w:t>Inception Phase</w:t>
      </w:r>
    </w:p>
    <w:p w:rsidR="00450DBF" w:rsidRDefault="00450DBF"/>
    <w:bookmarkEnd w:id="0"/>
    <w:p w:rsidR="00450DBF" w:rsidRDefault="00450DBF">
      <w:pPr>
        <w:pStyle w:val="SubtitleCoverLine2"/>
      </w:pPr>
    </w:p>
    <w:p w:rsidR="00450DBF" w:rsidRPr="006411C6" w:rsidRDefault="00450DBF" w:rsidP="006411C6">
      <w:pPr>
        <w:pStyle w:val="SubtitleCoverLine3"/>
      </w:pPr>
      <w:r>
        <w:t>Online Quote System</w:t>
      </w:r>
    </w:p>
    <w:p w:rsidR="00450DBF" w:rsidRDefault="00450DBF" w:rsidP="000F05CD">
      <w:pPr>
        <w:pStyle w:val="SubtitleCoverLine3"/>
      </w:pPr>
    </w:p>
    <w:p w:rsidR="00450DBF" w:rsidRDefault="00450DBF" w:rsidP="000F05CD"/>
    <w:p w:rsidR="00450DBF" w:rsidRDefault="00450DBF" w:rsidP="000F05CD"/>
    <w:p w:rsidR="00450DBF" w:rsidRDefault="00450DBF" w:rsidP="000F05CD"/>
    <w:p w:rsidR="00450DBF" w:rsidRDefault="00450DBF" w:rsidP="000F05CD"/>
    <w:p w:rsidR="00450DBF" w:rsidRPr="000F05CD" w:rsidRDefault="00450DBF" w:rsidP="000F05CD"/>
    <w:p w:rsidR="00450DBF" w:rsidRDefault="00450DBF" w:rsidP="000F05CD">
      <w:pPr>
        <w:pStyle w:val="SubtitleCoverLine3"/>
        <w:spacing w:before="120" w:line="240" w:lineRule="auto"/>
      </w:pPr>
      <w:r>
        <w:t>Provided to: El Sol Construction</w:t>
      </w:r>
    </w:p>
    <w:p w:rsidR="00450DBF" w:rsidRDefault="00450DBF" w:rsidP="000F05CD">
      <w:pPr>
        <w:pStyle w:val="SubtitleCoverLine3"/>
        <w:spacing w:before="120" w:line="240" w:lineRule="auto"/>
      </w:pPr>
      <w:r>
        <w:t>Provided by: Andrea Soto</w:t>
      </w:r>
    </w:p>
    <w:p w:rsidR="00450DBF" w:rsidRPr="007314E7" w:rsidRDefault="00450DBF" w:rsidP="007314E7"/>
    <w:p w:rsidR="00450DBF" w:rsidRDefault="00450DBF">
      <w:pPr>
        <w:ind w:left="360" w:right="-180"/>
      </w:pPr>
    </w:p>
    <w:p w:rsidR="00450DBF" w:rsidRDefault="00450DBF">
      <w:pPr>
        <w:ind w:left="360" w:right="-180"/>
      </w:pPr>
    </w:p>
    <w:p w:rsidR="00450DBF" w:rsidRDefault="00450DBF">
      <w:pPr>
        <w:ind w:left="360" w:right="-180"/>
      </w:pPr>
    </w:p>
    <w:p w:rsidR="00450DBF" w:rsidRDefault="00450DBF">
      <w:pPr>
        <w:ind w:left="360" w:right="-180"/>
      </w:pPr>
    </w:p>
    <w:p w:rsidR="00450DBF" w:rsidRDefault="00450DBF">
      <w:pPr>
        <w:ind w:left="360" w:right="-180"/>
      </w:pPr>
    </w:p>
    <w:p w:rsidR="00450DBF" w:rsidRDefault="00450DBF">
      <w:pPr>
        <w:ind w:left="360" w:right="-180"/>
      </w:pPr>
    </w:p>
    <w:p w:rsidR="00450DBF" w:rsidRDefault="00450DBF">
      <w:pPr>
        <w:jc w:val="center"/>
        <w:rPr>
          <w:i/>
          <w:sz w:val="34"/>
        </w:rPr>
      </w:pPr>
      <w:bookmarkStart w:id="1" w:name="_Toc501357232"/>
      <w:bookmarkStart w:id="2" w:name="_Toc501357272"/>
    </w:p>
    <w:p w:rsidR="00450DBF" w:rsidRDefault="00450DBF">
      <w:pPr>
        <w:jc w:val="center"/>
        <w:rPr>
          <w:i/>
          <w:sz w:val="34"/>
        </w:rPr>
      </w:pPr>
      <w:r>
        <w:rPr>
          <w:i/>
          <w:sz w:val="34"/>
        </w:rPr>
        <w:t>Table of Contents</w:t>
      </w:r>
      <w:bookmarkEnd w:id="1"/>
      <w:bookmarkEnd w:id="2"/>
    </w:p>
    <w:p w:rsidR="00450DBF" w:rsidRDefault="00450DBF">
      <w:pPr>
        <w:pStyle w:val="TOC1"/>
        <w:tabs>
          <w:tab w:val="left" w:pos="380"/>
          <w:tab w:val="right" w:leader="dot" w:pos="9350"/>
        </w:tabs>
        <w:rPr>
          <w:rFonts w:ascii="Cambria" w:eastAsia="MS ??" w:hAnsi="Cambria"/>
          <w:b w:val="0"/>
          <w:caps w:val="0"/>
          <w:noProof/>
          <w:sz w:val="24"/>
          <w:szCs w:val="24"/>
          <w:lang w:eastAsia="ja-JP"/>
        </w:rPr>
      </w:pPr>
      <w:r w:rsidRPr="00F27AAB">
        <w:rPr>
          <w:sz w:val="20"/>
        </w:rPr>
        <w:fldChar w:fldCharType="begin"/>
      </w:r>
      <w:r w:rsidRPr="00F27AAB">
        <w:rPr>
          <w:sz w:val="20"/>
        </w:rPr>
        <w:instrText xml:space="preserve"> TOC \o "1-3" </w:instrText>
      </w:r>
      <w:r w:rsidRPr="00F27AAB">
        <w:rPr>
          <w:sz w:val="20"/>
        </w:rPr>
        <w:fldChar w:fldCharType="separate"/>
      </w:r>
      <w:bookmarkStart w:id="3" w:name="_GoBack"/>
      <w:bookmarkEnd w:id="3"/>
      <w:r>
        <w:rPr>
          <w:noProof/>
        </w:rPr>
        <w:t>1</w:t>
      </w:r>
      <w:r>
        <w:rPr>
          <w:rFonts w:ascii="Cambria" w:eastAsia="MS ??" w:hAnsi="Cambria"/>
          <w:b w:val="0"/>
          <w:caps w:val="0"/>
          <w:noProof/>
          <w:sz w:val="24"/>
          <w:szCs w:val="24"/>
          <w:lang w:eastAsia="ja-JP"/>
        </w:rPr>
        <w:tab/>
      </w:r>
      <w:r>
        <w:rPr>
          <w:noProof/>
        </w:rPr>
        <w:t>Vision</w:t>
      </w:r>
      <w:r>
        <w:rPr>
          <w:noProof/>
        </w:rPr>
        <w:tab/>
      </w:r>
      <w:r>
        <w:rPr>
          <w:noProof/>
        </w:rPr>
        <w:fldChar w:fldCharType="begin"/>
      </w:r>
      <w:r>
        <w:rPr>
          <w:noProof/>
        </w:rPr>
        <w:instrText xml:space="preserve"> PAGEREF _Toc220750691 \h </w:instrText>
      </w:r>
      <w:r>
        <w:rPr>
          <w:noProof/>
        </w:rPr>
      </w:r>
      <w:r>
        <w:rPr>
          <w:noProof/>
        </w:rPr>
        <w:fldChar w:fldCharType="separate"/>
      </w:r>
      <w:r>
        <w:rPr>
          <w:noProof/>
        </w:rPr>
        <w:t>3</w:t>
      </w:r>
      <w:r>
        <w:rPr>
          <w:noProof/>
        </w:rPr>
        <w:fldChar w:fldCharType="end"/>
      </w:r>
    </w:p>
    <w:p w:rsidR="00450DBF" w:rsidRDefault="00450DBF">
      <w:pPr>
        <w:pStyle w:val="TOC1"/>
        <w:tabs>
          <w:tab w:val="left" w:pos="380"/>
          <w:tab w:val="right" w:leader="dot" w:pos="9350"/>
        </w:tabs>
        <w:rPr>
          <w:rFonts w:ascii="Cambria" w:eastAsia="MS ??" w:hAnsi="Cambria"/>
          <w:b w:val="0"/>
          <w:caps w:val="0"/>
          <w:noProof/>
          <w:sz w:val="24"/>
          <w:szCs w:val="24"/>
          <w:lang w:eastAsia="ja-JP"/>
        </w:rPr>
      </w:pPr>
      <w:r>
        <w:rPr>
          <w:noProof/>
        </w:rPr>
        <w:t>2</w:t>
      </w:r>
      <w:r>
        <w:rPr>
          <w:rFonts w:ascii="Cambria" w:eastAsia="MS ??" w:hAnsi="Cambria"/>
          <w:b w:val="0"/>
          <w:caps w:val="0"/>
          <w:noProof/>
          <w:sz w:val="24"/>
          <w:szCs w:val="24"/>
          <w:lang w:eastAsia="ja-JP"/>
        </w:rPr>
        <w:tab/>
      </w:r>
      <w:r>
        <w:rPr>
          <w:noProof/>
        </w:rPr>
        <w:t>Glossary</w:t>
      </w:r>
      <w:r>
        <w:rPr>
          <w:noProof/>
        </w:rPr>
        <w:tab/>
      </w:r>
      <w:r>
        <w:rPr>
          <w:noProof/>
        </w:rPr>
        <w:fldChar w:fldCharType="begin"/>
      </w:r>
      <w:r>
        <w:rPr>
          <w:noProof/>
        </w:rPr>
        <w:instrText xml:space="preserve"> PAGEREF _Toc220750692 \h </w:instrText>
      </w:r>
      <w:r>
        <w:rPr>
          <w:noProof/>
        </w:rPr>
      </w:r>
      <w:r>
        <w:rPr>
          <w:noProof/>
        </w:rPr>
        <w:fldChar w:fldCharType="separate"/>
      </w:r>
      <w:r>
        <w:rPr>
          <w:noProof/>
        </w:rPr>
        <w:t>3</w:t>
      </w:r>
      <w:r>
        <w:rPr>
          <w:noProof/>
        </w:rPr>
        <w:fldChar w:fldCharType="end"/>
      </w:r>
    </w:p>
    <w:p w:rsidR="00450DBF" w:rsidRDefault="00450DBF">
      <w:pPr>
        <w:pStyle w:val="TOC1"/>
        <w:tabs>
          <w:tab w:val="left" w:pos="380"/>
          <w:tab w:val="right" w:leader="dot" w:pos="9350"/>
        </w:tabs>
        <w:rPr>
          <w:rFonts w:ascii="Cambria" w:eastAsia="MS ??" w:hAnsi="Cambria"/>
          <w:b w:val="0"/>
          <w:caps w:val="0"/>
          <w:noProof/>
          <w:sz w:val="24"/>
          <w:szCs w:val="24"/>
          <w:lang w:eastAsia="ja-JP"/>
        </w:rPr>
      </w:pPr>
      <w:r>
        <w:rPr>
          <w:noProof/>
        </w:rPr>
        <w:t>3</w:t>
      </w:r>
      <w:r>
        <w:rPr>
          <w:rFonts w:ascii="Cambria" w:eastAsia="MS ??" w:hAnsi="Cambria"/>
          <w:b w:val="0"/>
          <w:caps w:val="0"/>
          <w:noProof/>
          <w:sz w:val="24"/>
          <w:szCs w:val="24"/>
          <w:lang w:eastAsia="ja-JP"/>
        </w:rPr>
        <w:tab/>
      </w:r>
      <w:r>
        <w:rPr>
          <w:noProof/>
        </w:rPr>
        <w:t>Software Requirements Specification</w:t>
      </w:r>
      <w:r>
        <w:rPr>
          <w:noProof/>
        </w:rPr>
        <w:tab/>
      </w:r>
      <w:r>
        <w:rPr>
          <w:noProof/>
        </w:rPr>
        <w:fldChar w:fldCharType="begin"/>
      </w:r>
      <w:r>
        <w:rPr>
          <w:noProof/>
        </w:rPr>
        <w:instrText xml:space="preserve"> PAGEREF _Toc220750693 \h </w:instrText>
      </w:r>
      <w:r>
        <w:rPr>
          <w:noProof/>
        </w:rPr>
      </w:r>
      <w:r>
        <w:rPr>
          <w:noProof/>
        </w:rPr>
        <w:fldChar w:fldCharType="separate"/>
      </w:r>
      <w:r>
        <w:rPr>
          <w:noProof/>
        </w:rPr>
        <w:t>3</w:t>
      </w:r>
      <w:r>
        <w:rPr>
          <w:noProof/>
        </w:rPr>
        <w:fldChar w:fldCharType="end"/>
      </w:r>
    </w:p>
    <w:p w:rsidR="00450DBF" w:rsidRDefault="00450DBF">
      <w:pPr>
        <w:pStyle w:val="TOC2"/>
        <w:tabs>
          <w:tab w:val="clear" w:pos="990"/>
          <w:tab w:val="left" w:pos="997"/>
        </w:tabs>
        <w:rPr>
          <w:rFonts w:ascii="Cambria" w:eastAsia="MS ??" w:hAnsi="Cambria"/>
          <w:smallCaps w:val="0"/>
          <w:noProof/>
          <w:sz w:val="24"/>
          <w:szCs w:val="24"/>
          <w:lang w:eastAsia="ja-JP"/>
        </w:rPr>
      </w:pPr>
      <w:r>
        <w:rPr>
          <w:noProof/>
        </w:rPr>
        <w:t>3.1</w:t>
      </w:r>
      <w:r>
        <w:rPr>
          <w:rFonts w:ascii="Cambria" w:eastAsia="MS ??" w:hAnsi="Cambria"/>
          <w:smallCaps w:val="0"/>
          <w:noProof/>
          <w:sz w:val="24"/>
          <w:szCs w:val="24"/>
          <w:lang w:eastAsia="ja-JP"/>
        </w:rPr>
        <w:tab/>
      </w:r>
      <w:r>
        <w:rPr>
          <w:noProof/>
        </w:rPr>
        <w:t>Use Case Specification</w:t>
      </w:r>
      <w:r>
        <w:rPr>
          <w:noProof/>
        </w:rPr>
        <w:tab/>
      </w:r>
      <w:r>
        <w:rPr>
          <w:noProof/>
        </w:rPr>
        <w:fldChar w:fldCharType="begin"/>
      </w:r>
      <w:r>
        <w:rPr>
          <w:noProof/>
        </w:rPr>
        <w:instrText xml:space="preserve"> PAGEREF _Toc220750694 \h </w:instrText>
      </w:r>
      <w:r>
        <w:rPr>
          <w:noProof/>
        </w:rPr>
      </w:r>
      <w:r>
        <w:rPr>
          <w:noProof/>
        </w:rPr>
        <w:fldChar w:fldCharType="separate"/>
      </w:r>
      <w:r>
        <w:rPr>
          <w:noProof/>
        </w:rPr>
        <w:t>3</w:t>
      </w:r>
      <w:r>
        <w:rPr>
          <w:noProof/>
        </w:rPr>
        <w:fldChar w:fldCharType="end"/>
      </w:r>
    </w:p>
    <w:p w:rsidR="00450DBF" w:rsidRDefault="00450DBF">
      <w:pPr>
        <w:pStyle w:val="TOC1"/>
        <w:tabs>
          <w:tab w:val="left" w:pos="380"/>
          <w:tab w:val="right" w:leader="dot" w:pos="9350"/>
        </w:tabs>
        <w:rPr>
          <w:rFonts w:ascii="Cambria" w:eastAsia="MS ??" w:hAnsi="Cambria"/>
          <w:b w:val="0"/>
          <w:caps w:val="0"/>
          <w:noProof/>
          <w:sz w:val="24"/>
          <w:szCs w:val="24"/>
          <w:lang w:eastAsia="ja-JP"/>
        </w:rPr>
      </w:pPr>
      <w:r>
        <w:rPr>
          <w:noProof/>
        </w:rPr>
        <w:t>4</w:t>
      </w:r>
      <w:r>
        <w:rPr>
          <w:rFonts w:ascii="Cambria" w:eastAsia="MS ??" w:hAnsi="Cambria"/>
          <w:b w:val="0"/>
          <w:caps w:val="0"/>
          <w:noProof/>
          <w:sz w:val="24"/>
          <w:szCs w:val="24"/>
          <w:lang w:eastAsia="ja-JP"/>
        </w:rPr>
        <w:tab/>
      </w:r>
      <w:r>
        <w:rPr>
          <w:noProof/>
        </w:rPr>
        <w:t>Software Development Plan</w:t>
      </w:r>
      <w:r>
        <w:rPr>
          <w:noProof/>
        </w:rPr>
        <w:tab/>
      </w:r>
      <w:r>
        <w:rPr>
          <w:noProof/>
        </w:rPr>
        <w:fldChar w:fldCharType="begin"/>
      </w:r>
      <w:r>
        <w:rPr>
          <w:noProof/>
        </w:rPr>
        <w:instrText xml:space="preserve"> PAGEREF _Toc220750695 \h </w:instrText>
      </w:r>
      <w:r>
        <w:rPr>
          <w:noProof/>
        </w:rPr>
      </w:r>
      <w:r>
        <w:rPr>
          <w:noProof/>
        </w:rPr>
        <w:fldChar w:fldCharType="separate"/>
      </w:r>
      <w:r>
        <w:rPr>
          <w:noProof/>
        </w:rPr>
        <w:t>5</w:t>
      </w:r>
      <w:r>
        <w:rPr>
          <w:noProof/>
        </w:rPr>
        <w:fldChar w:fldCharType="end"/>
      </w:r>
    </w:p>
    <w:p w:rsidR="00450DBF" w:rsidRDefault="00450DBF">
      <w:pPr>
        <w:pStyle w:val="TOC2"/>
        <w:tabs>
          <w:tab w:val="clear" w:pos="990"/>
          <w:tab w:val="left" w:pos="997"/>
        </w:tabs>
        <w:rPr>
          <w:rFonts w:ascii="Cambria" w:eastAsia="MS ??" w:hAnsi="Cambria"/>
          <w:smallCaps w:val="0"/>
          <w:noProof/>
          <w:sz w:val="24"/>
          <w:szCs w:val="24"/>
          <w:lang w:eastAsia="ja-JP"/>
        </w:rPr>
      </w:pPr>
      <w:r>
        <w:rPr>
          <w:noProof/>
        </w:rPr>
        <w:t>4.3</w:t>
      </w:r>
      <w:r>
        <w:rPr>
          <w:rFonts w:ascii="Cambria" w:eastAsia="MS ??" w:hAnsi="Cambria"/>
          <w:smallCaps w:val="0"/>
          <w:noProof/>
          <w:sz w:val="24"/>
          <w:szCs w:val="24"/>
          <w:lang w:eastAsia="ja-JP"/>
        </w:rPr>
        <w:tab/>
      </w:r>
      <w:r>
        <w:rPr>
          <w:noProof/>
        </w:rPr>
        <w:t>Risk List</w:t>
      </w:r>
      <w:r>
        <w:rPr>
          <w:noProof/>
        </w:rPr>
        <w:tab/>
      </w:r>
      <w:r>
        <w:rPr>
          <w:noProof/>
        </w:rPr>
        <w:fldChar w:fldCharType="begin"/>
      </w:r>
      <w:r>
        <w:rPr>
          <w:noProof/>
        </w:rPr>
        <w:instrText xml:space="preserve"> PAGEREF _Toc220750696 \h </w:instrText>
      </w:r>
      <w:r>
        <w:rPr>
          <w:noProof/>
        </w:rPr>
      </w:r>
      <w:r>
        <w:rPr>
          <w:noProof/>
        </w:rPr>
        <w:fldChar w:fldCharType="separate"/>
      </w:r>
      <w:r>
        <w:rPr>
          <w:noProof/>
        </w:rPr>
        <w:t>5</w:t>
      </w:r>
      <w:r>
        <w:rPr>
          <w:noProof/>
        </w:rPr>
        <w:fldChar w:fldCharType="end"/>
      </w:r>
    </w:p>
    <w:p w:rsidR="00450DBF" w:rsidRDefault="00450DBF">
      <w:pPr>
        <w:pStyle w:val="TOC2"/>
        <w:tabs>
          <w:tab w:val="clear" w:pos="990"/>
          <w:tab w:val="left" w:pos="997"/>
        </w:tabs>
        <w:rPr>
          <w:rFonts w:ascii="Cambria" w:eastAsia="MS ??" w:hAnsi="Cambria"/>
          <w:smallCaps w:val="0"/>
          <w:noProof/>
          <w:sz w:val="24"/>
          <w:szCs w:val="24"/>
          <w:lang w:eastAsia="ja-JP"/>
        </w:rPr>
      </w:pPr>
      <w:r>
        <w:rPr>
          <w:noProof/>
        </w:rPr>
        <w:t>4.4</w:t>
      </w:r>
      <w:r>
        <w:rPr>
          <w:rFonts w:ascii="Cambria" w:eastAsia="MS ??" w:hAnsi="Cambria"/>
          <w:smallCaps w:val="0"/>
          <w:noProof/>
          <w:sz w:val="24"/>
          <w:szCs w:val="24"/>
          <w:lang w:eastAsia="ja-JP"/>
        </w:rPr>
        <w:tab/>
      </w:r>
      <w:r>
        <w:rPr>
          <w:noProof/>
        </w:rPr>
        <w:t>Requirement Ranking List</w:t>
      </w:r>
      <w:r>
        <w:rPr>
          <w:noProof/>
        </w:rPr>
        <w:tab/>
      </w:r>
      <w:r>
        <w:rPr>
          <w:noProof/>
        </w:rPr>
        <w:fldChar w:fldCharType="begin"/>
      </w:r>
      <w:r>
        <w:rPr>
          <w:noProof/>
        </w:rPr>
        <w:instrText xml:space="preserve"> PAGEREF _Toc220750697 \h </w:instrText>
      </w:r>
      <w:r>
        <w:rPr>
          <w:noProof/>
        </w:rPr>
      </w:r>
      <w:r>
        <w:rPr>
          <w:noProof/>
        </w:rPr>
        <w:fldChar w:fldCharType="separate"/>
      </w:r>
      <w:r>
        <w:rPr>
          <w:noProof/>
        </w:rPr>
        <w:t>5</w:t>
      </w:r>
      <w:r>
        <w:rPr>
          <w:noProof/>
        </w:rPr>
        <w:fldChar w:fldCharType="end"/>
      </w:r>
    </w:p>
    <w:p w:rsidR="00450DBF" w:rsidRDefault="00450DBF">
      <w:pPr>
        <w:pStyle w:val="TOC2"/>
        <w:tabs>
          <w:tab w:val="clear" w:pos="990"/>
          <w:tab w:val="left" w:pos="997"/>
        </w:tabs>
        <w:rPr>
          <w:rFonts w:ascii="Cambria" w:eastAsia="MS ??" w:hAnsi="Cambria"/>
          <w:smallCaps w:val="0"/>
          <w:noProof/>
          <w:sz w:val="24"/>
          <w:szCs w:val="24"/>
          <w:lang w:eastAsia="ja-JP"/>
        </w:rPr>
      </w:pPr>
      <w:r>
        <w:rPr>
          <w:noProof/>
        </w:rPr>
        <w:t>4.5</w:t>
      </w:r>
      <w:r>
        <w:rPr>
          <w:rFonts w:ascii="Cambria" w:eastAsia="MS ??" w:hAnsi="Cambria"/>
          <w:smallCaps w:val="0"/>
          <w:noProof/>
          <w:sz w:val="24"/>
          <w:szCs w:val="24"/>
          <w:lang w:eastAsia="ja-JP"/>
        </w:rPr>
        <w:tab/>
      </w:r>
      <w:r>
        <w:rPr>
          <w:noProof/>
        </w:rPr>
        <w:t>Iteration Plan</w:t>
      </w:r>
      <w:r>
        <w:rPr>
          <w:noProof/>
        </w:rPr>
        <w:tab/>
      </w:r>
      <w:r>
        <w:rPr>
          <w:noProof/>
        </w:rPr>
        <w:fldChar w:fldCharType="begin"/>
      </w:r>
      <w:r>
        <w:rPr>
          <w:noProof/>
        </w:rPr>
        <w:instrText xml:space="preserve"> PAGEREF _Toc220750698 \h </w:instrText>
      </w:r>
      <w:r>
        <w:rPr>
          <w:noProof/>
        </w:rPr>
      </w:r>
      <w:r>
        <w:rPr>
          <w:noProof/>
        </w:rPr>
        <w:fldChar w:fldCharType="separate"/>
      </w:r>
      <w:r>
        <w:rPr>
          <w:noProof/>
        </w:rPr>
        <w:t>6</w:t>
      </w:r>
      <w:r>
        <w:rPr>
          <w:noProof/>
        </w:rPr>
        <w:fldChar w:fldCharType="end"/>
      </w:r>
    </w:p>
    <w:p w:rsidR="00450DBF" w:rsidRDefault="00450DBF">
      <w:pPr>
        <w:pStyle w:val="TOC1"/>
        <w:tabs>
          <w:tab w:val="left" w:pos="380"/>
          <w:tab w:val="right" w:leader="dot" w:pos="9350"/>
        </w:tabs>
        <w:rPr>
          <w:rFonts w:ascii="Cambria" w:eastAsia="MS ??" w:hAnsi="Cambria"/>
          <w:b w:val="0"/>
          <w:caps w:val="0"/>
          <w:noProof/>
          <w:sz w:val="24"/>
          <w:szCs w:val="24"/>
          <w:lang w:eastAsia="ja-JP"/>
        </w:rPr>
      </w:pPr>
      <w:r>
        <w:rPr>
          <w:noProof/>
        </w:rPr>
        <w:t>5</w:t>
      </w:r>
      <w:r>
        <w:rPr>
          <w:rFonts w:ascii="Cambria" w:eastAsia="MS ??" w:hAnsi="Cambria"/>
          <w:b w:val="0"/>
          <w:caps w:val="0"/>
          <w:noProof/>
          <w:sz w:val="24"/>
          <w:szCs w:val="24"/>
          <w:lang w:eastAsia="ja-JP"/>
        </w:rPr>
        <w:tab/>
      </w:r>
      <w:r>
        <w:rPr>
          <w:noProof/>
        </w:rPr>
        <w:t>Software Architecture</w:t>
      </w:r>
      <w:r>
        <w:rPr>
          <w:noProof/>
        </w:rPr>
        <w:tab/>
      </w:r>
      <w:r>
        <w:rPr>
          <w:noProof/>
        </w:rPr>
        <w:fldChar w:fldCharType="begin"/>
      </w:r>
      <w:r>
        <w:rPr>
          <w:noProof/>
        </w:rPr>
        <w:instrText xml:space="preserve"> PAGEREF _Toc220750699 \h </w:instrText>
      </w:r>
      <w:r>
        <w:rPr>
          <w:noProof/>
        </w:rPr>
      </w:r>
      <w:r>
        <w:rPr>
          <w:noProof/>
        </w:rPr>
        <w:fldChar w:fldCharType="separate"/>
      </w:r>
      <w:r>
        <w:rPr>
          <w:noProof/>
        </w:rPr>
        <w:t>6</w:t>
      </w:r>
      <w:r>
        <w:rPr>
          <w:noProof/>
        </w:rPr>
        <w:fldChar w:fldCharType="end"/>
      </w:r>
    </w:p>
    <w:p w:rsidR="00450DBF" w:rsidRDefault="00450DBF">
      <w:pPr>
        <w:pStyle w:val="TOC1"/>
        <w:tabs>
          <w:tab w:val="left" w:pos="380"/>
          <w:tab w:val="right" w:leader="dot" w:pos="9350"/>
        </w:tabs>
        <w:rPr>
          <w:rFonts w:ascii="Cambria" w:eastAsia="MS ??" w:hAnsi="Cambria"/>
          <w:b w:val="0"/>
          <w:caps w:val="0"/>
          <w:noProof/>
          <w:sz w:val="24"/>
          <w:szCs w:val="24"/>
          <w:lang w:eastAsia="ja-JP"/>
        </w:rPr>
      </w:pPr>
      <w:r>
        <w:rPr>
          <w:noProof/>
        </w:rPr>
        <w:t>6</w:t>
      </w:r>
      <w:r>
        <w:rPr>
          <w:rFonts w:ascii="Cambria" w:eastAsia="MS ??" w:hAnsi="Cambria"/>
          <w:b w:val="0"/>
          <w:caps w:val="0"/>
          <w:noProof/>
          <w:sz w:val="24"/>
          <w:szCs w:val="24"/>
          <w:lang w:eastAsia="ja-JP"/>
        </w:rPr>
        <w:tab/>
      </w:r>
      <w:r>
        <w:rPr>
          <w:noProof/>
        </w:rPr>
        <w:t>Milestones</w:t>
      </w:r>
      <w:r>
        <w:rPr>
          <w:noProof/>
        </w:rPr>
        <w:tab/>
      </w:r>
      <w:r>
        <w:rPr>
          <w:noProof/>
        </w:rPr>
        <w:fldChar w:fldCharType="begin"/>
      </w:r>
      <w:r>
        <w:rPr>
          <w:noProof/>
        </w:rPr>
        <w:instrText xml:space="preserve"> PAGEREF _Toc220750700 \h </w:instrText>
      </w:r>
      <w:r>
        <w:rPr>
          <w:noProof/>
        </w:rPr>
      </w:r>
      <w:r>
        <w:rPr>
          <w:noProof/>
        </w:rPr>
        <w:fldChar w:fldCharType="separate"/>
      </w:r>
      <w:r>
        <w:rPr>
          <w:noProof/>
        </w:rPr>
        <w:t>7</w:t>
      </w:r>
      <w:r>
        <w:rPr>
          <w:noProof/>
        </w:rPr>
        <w:fldChar w:fldCharType="end"/>
      </w:r>
    </w:p>
    <w:p w:rsidR="00450DBF" w:rsidRDefault="00450DBF">
      <w:pPr>
        <w:pStyle w:val="TOC2"/>
        <w:tabs>
          <w:tab w:val="clear" w:pos="990"/>
          <w:tab w:val="left" w:pos="997"/>
        </w:tabs>
        <w:rPr>
          <w:rFonts w:ascii="Cambria" w:eastAsia="MS ??" w:hAnsi="Cambria"/>
          <w:smallCaps w:val="0"/>
          <w:noProof/>
          <w:sz w:val="24"/>
          <w:szCs w:val="24"/>
          <w:lang w:eastAsia="ja-JP"/>
        </w:rPr>
      </w:pPr>
      <w:r>
        <w:rPr>
          <w:noProof/>
        </w:rPr>
        <w:t>6.6</w:t>
      </w:r>
      <w:r>
        <w:rPr>
          <w:rFonts w:ascii="Cambria" w:eastAsia="MS ??" w:hAnsi="Cambria"/>
          <w:smallCaps w:val="0"/>
          <w:noProof/>
          <w:sz w:val="24"/>
          <w:szCs w:val="24"/>
          <w:lang w:eastAsia="ja-JP"/>
        </w:rPr>
        <w:tab/>
      </w:r>
      <w:r>
        <w:rPr>
          <w:noProof/>
        </w:rPr>
        <w:t>Milestones and Target Dates (Estimate)</w:t>
      </w:r>
      <w:r>
        <w:rPr>
          <w:noProof/>
        </w:rPr>
        <w:tab/>
      </w:r>
      <w:r>
        <w:rPr>
          <w:noProof/>
        </w:rPr>
        <w:fldChar w:fldCharType="begin"/>
      </w:r>
      <w:r>
        <w:rPr>
          <w:noProof/>
        </w:rPr>
        <w:instrText xml:space="preserve"> PAGEREF _Toc220750701 \h </w:instrText>
      </w:r>
      <w:r>
        <w:rPr>
          <w:noProof/>
        </w:rPr>
      </w:r>
      <w:r>
        <w:rPr>
          <w:noProof/>
        </w:rPr>
        <w:fldChar w:fldCharType="separate"/>
      </w:r>
      <w:r>
        <w:rPr>
          <w:noProof/>
        </w:rPr>
        <w:t>7</w:t>
      </w:r>
      <w:r>
        <w:rPr>
          <w:noProof/>
        </w:rPr>
        <w:fldChar w:fldCharType="end"/>
      </w:r>
    </w:p>
    <w:p w:rsidR="00450DBF" w:rsidRDefault="00450DBF">
      <w:pPr>
        <w:pStyle w:val="TOC1"/>
        <w:tabs>
          <w:tab w:val="left" w:pos="380"/>
          <w:tab w:val="right" w:leader="dot" w:pos="9350"/>
        </w:tabs>
        <w:rPr>
          <w:rFonts w:ascii="Cambria" w:eastAsia="MS ??" w:hAnsi="Cambria"/>
          <w:b w:val="0"/>
          <w:caps w:val="0"/>
          <w:noProof/>
          <w:sz w:val="24"/>
          <w:szCs w:val="24"/>
          <w:lang w:eastAsia="ja-JP"/>
        </w:rPr>
      </w:pPr>
      <w:r>
        <w:rPr>
          <w:noProof/>
        </w:rPr>
        <w:t>7</w:t>
      </w:r>
      <w:r>
        <w:rPr>
          <w:rFonts w:ascii="Cambria" w:eastAsia="MS ??" w:hAnsi="Cambria"/>
          <w:b w:val="0"/>
          <w:caps w:val="0"/>
          <w:noProof/>
          <w:sz w:val="24"/>
          <w:szCs w:val="24"/>
          <w:lang w:eastAsia="ja-JP"/>
        </w:rPr>
        <w:tab/>
      </w:r>
      <w:r>
        <w:rPr>
          <w:noProof/>
        </w:rPr>
        <w:t>Estimated Costs</w:t>
      </w:r>
      <w:r>
        <w:rPr>
          <w:noProof/>
        </w:rPr>
        <w:tab/>
      </w:r>
      <w:r>
        <w:rPr>
          <w:noProof/>
        </w:rPr>
        <w:fldChar w:fldCharType="begin"/>
      </w:r>
      <w:r>
        <w:rPr>
          <w:noProof/>
        </w:rPr>
        <w:instrText xml:space="preserve"> PAGEREF _Toc220750702 \h </w:instrText>
      </w:r>
      <w:r>
        <w:rPr>
          <w:noProof/>
        </w:rPr>
      </w:r>
      <w:r>
        <w:rPr>
          <w:noProof/>
        </w:rPr>
        <w:fldChar w:fldCharType="separate"/>
      </w:r>
      <w:r>
        <w:rPr>
          <w:noProof/>
        </w:rPr>
        <w:t>8</w:t>
      </w:r>
      <w:r>
        <w:rPr>
          <w:noProof/>
        </w:rPr>
        <w:fldChar w:fldCharType="end"/>
      </w:r>
    </w:p>
    <w:p w:rsidR="00450DBF" w:rsidRDefault="00450DBF">
      <w:pPr>
        <w:pStyle w:val="TOC2"/>
        <w:tabs>
          <w:tab w:val="clear" w:pos="990"/>
          <w:tab w:val="left" w:pos="997"/>
        </w:tabs>
        <w:rPr>
          <w:rFonts w:ascii="Cambria" w:eastAsia="MS ??" w:hAnsi="Cambria"/>
          <w:smallCaps w:val="0"/>
          <w:noProof/>
          <w:sz w:val="24"/>
          <w:szCs w:val="24"/>
          <w:lang w:eastAsia="ja-JP"/>
        </w:rPr>
      </w:pPr>
      <w:r w:rsidRPr="008A7A90">
        <w:rPr>
          <w:noProof/>
          <w:color w:val="000000"/>
        </w:rPr>
        <w:t>7.1</w:t>
      </w:r>
      <w:r>
        <w:rPr>
          <w:rFonts w:ascii="Cambria" w:eastAsia="MS ??" w:hAnsi="Cambria"/>
          <w:smallCaps w:val="0"/>
          <w:noProof/>
          <w:sz w:val="24"/>
          <w:szCs w:val="24"/>
          <w:lang w:eastAsia="ja-JP"/>
        </w:rPr>
        <w:tab/>
      </w:r>
      <w:r w:rsidRPr="008A7A90">
        <w:rPr>
          <w:noProof/>
          <w:color w:val="000000"/>
        </w:rPr>
        <w:t>One Time Project Implementation Cost</w:t>
      </w:r>
      <w:r>
        <w:rPr>
          <w:noProof/>
        </w:rPr>
        <w:tab/>
      </w:r>
      <w:r>
        <w:rPr>
          <w:noProof/>
        </w:rPr>
        <w:fldChar w:fldCharType="begin"/>
      </w:r>
      <w:r>
        <w:rPr>
          <w:noProof/>
        </w:rPr>
        <w:instrText xml:space="preserve"> PAGEREF _Toc220750703 \h </w:instrText>
      </w:r>
      <w:r>
        <w:rPr>
          <w:noProof/>
        </w:rPr>
      </w:r>
      <w:r>
        <w:rPr>
          <w:noProof/>
        </w:rPr>
        <w:fldChar w:fldCharType="separate"/>
      </w:r>
      <w:r>
        <w:rPr>
          <w:noProof/>
        </w:rPr>
        <w:t>8</w:t>
      </w:r>
      <w:r>
        <w:rPr>
          <w:noProof/>
        </w:rPr>
        <w:fldChar w:fldCharType="end"/>
      </w:r>
    </w:p>
    <w:p w:rsidR="00450DBF" w:rsidRDefault="00450DBF">
      <w:pPr>
        <w:pStyle w:val="TOC2"/>
        <w:tabs>
          <w:tab w:val="clear" w:pos="990"/>
          <w:tab w:val="left" w:pos="997"/>
        </w:tabs>
        <w:rPr>
          <w:rFonts w:ascii="Cambria" w:eastAsia="MS ??" w:hAnsi="Cambria"/>
          <w:smallCaps w:val="0"/>
          <w:noProof/>
          <w:sz w:val="24"/>
          <w:szCs w:val="24"/>
          <w:lang w:eastAsia="ja-JP"/>
        </w:rPr>
      </w:pPr>
      <w:r w:rsidRPr="008A7A90">
        <w:rPr>
          <w:noProof/>
          <w:color w:val="000000"/>
        </w:rPr>
        <w:t>7.2</w:t>
      </w:r>
      <w:r>
        <w:rPr>
          <w:rFonts w:ascii="Cambria" w:eastAsia="MS ??" w:hAnsi="Cambria"/>
          <w:smallCaps w:val="0"/>
          <w:noProof/>
          <w:sz w:val="24"/>
          <w:szCs w:val="24"/>
          <w:lang w:eastAsia="ja-JP"/>
        </w:rPr>
        <w:tab/>
      </w:r>
      <w:r w:rsidRPr="008A7A90">
        <w:rPr>
          <w:noProof/>
          <w:color w:val="000000"/>
        </w:rPr>
        <w:t>On Going Monthly Maintenance Fees</w:t>
      </w:r>
      <w:r>
        <w:rPr>
          <w:noProof/>
        </w:rPr>
        <w:tab/>
      </w:r>
      <w:r>
        <w:rPr>
          <w:noProof/>
        </w:rPr>
        <w:fldChar w:fldCharType="begin"/>
      </w:r>
      <w:r>
        <w:rPr>
          <w:noProof/>
        </w:rPr>
        <w:instrText xml:space="preserve"> PAGEREF _Toc220750704 \h </w:instrText>
      </w:r>
      <w:r>
        <w:rPr>
          <w:noProof/>
        </w:rPr>
      </w:r>
      <w:r>
        <w:rPr>
          <w:noProof/>
        </w:rPr>
        <w:fldChar w:fldCharType="separate"/>
      </w:r>
      <w:r>
        <w:rPr>
          <w:noProof/>
        </w:rPr>
        <w:t>8</w:t>
      </w:r>
      <w:r>
        <w:rPr>
          <w:noProof/>
        </w:rPr>
        <w:fldChar w:fldCharType="end"/>
      </w:r>
    </w:p>
    <w:p w:rsidR="00450DBF" w:rsidRDefault="00450DBF">
      <w:pPr>
        <w:pStyle w:val="TOC1"/>
        <w:rPr>
          <w:sz w:val="20"/>
        </w:rPr>
      </w:pPr>
      <w:r w:rsidRPr="00F27AAB">
        <w:rPr>
          <w:sz w:val="20"/>
        </w:rPr>
        <w:fldChar w:fldCharType="end"/>
      </w:r>
    </w:p>
    <w:p w:rsidR="00450DBF" w:rsidRDefault="00450DBF">
      <w:pPr>
        <w:pStyle w:val="TOC1"/>
        <w:rPr>
          <w:sz w:val="20"/>
        </w:rPr>
        <w:sectPr w:rsidR="00450DBF" w:rsidSect="00F93733">
          <w:headerReference w:type="even" r:id="rId7"/>
          <w:headerReference w:type="default" r:id="rId8"/>
          <w:footerReference w:type="even" r:id="rId9"/>
          <w:footerReference w:type="default" r:id="rId10"/>
          <w:type w:val="oddPage"/>
          <w:pgSz w:w="12240" w:h="15840" w:code="1"/>
          <w:pgMar w:top="1440" w:right="1440" w:bottom="1440" w:left="1440" w:header="864" w:footer="592" w:gutter="0"/>
          <w:cols w:space="240"/>
        </w:sectPr>
      </w:pPr>
    </w:p>
    <w:p w:rsidR="00450DBF" w:rsidRDefault="00450DBF" w:rsidP="007148F7">
      <w:pPr>
        <w:pStyle w:val="Heading1"/>
        <w:numPr>
          <w:ilvl w:val="0"/>
          <w:numId w:val="18"/>
        </w:numPr>
      </w:pPr>
      <w:bookmarkStart w:id="4" w:name="_Toc8451034"/>
      <w:bookmarkStart w:id="5" w:name="_Toc220750691"/>
      <w:r>
        <w:t>Vision</w:t>
      </w:r>
      <w:bookmarkEnd w:id="4"/>
      <w:bookmarkEnd w:id="5"/>
    </w:p>
    <w:p w:rsidR="00450DBF" w:rsidRDefault="00450DBF">
      <w:pPr>
        <w:pStyle w:val="BodyText"/>
      </w:pPr>
      <w:bookmarkStart w:id="6" w:name="_Toc2052591"/>
      <w:r>
        <w:t>El Sol construction is looking to automate the quote system of their website by using today’s latest technology as well as booking follow-up meetings with the prospective clients.</w:t>
      </w:r>
    </w:p>
    <w:p w:rsidR="00450DBF" w:rsidRDefault="00450DBF" w:rsidP="00C411F3">
      <w:pPr>
        <w:pStyle w:val="BodyText"/>
      </w:pPr>
      <w:r>
        <w:t xml:space="preserve"> The Online Quote System is intended to enhance the quality of service through transparent and prompt estimation of service costs to customers.</w:t>
      </w:r>
    </w:p>
    <w:bookmarkEnd w:id="6"/>
    <w:p w:rsidR="00450DBF" w:rsidRPr="002F68AE" w:rsidRDefault="00450DBF" w:rsidP="00CD3A62">
      <w:pPr>
        <w:pStyle w:val="Heading1"/>
        <w:numPr>
          <w:ilvl w:val="0"/>
          <w:numId w:val="18"/>
        </w:numPr>
      </w:pPr>
      <w:r>
        <w:t>Stakeholders</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39"/>
        <w:gridCol w:w="3126"/>
      </w:tblGrid>
      <w:tr w:rsidR="00450DBF" w:rsidRPr="00842B13" w:rsidTr="00CD3A62">
        <w:tc>
          <w:tcPr>
            <w:tcW w:w="3139" w:type="dxa"/>
          </w:tcPr>
          <w:p w:rsidR="00450DBF" w:rsidRPr="00842B13" w:rsidRDefault="00450DBF" w:rsidP="006F1794">
            <w:pPr>
              <w:rPr>
                <w:rFonts w:cs="Calibri"/>
                <w:b/>
              </w:rPr>
            </w:pPr>
            <w:r w:rsidRPr="00842B13">
              <w:rPr>
                <w:rFonts w:cs="Calibri"/>
                <w:b/>
              </w:rPr>
              <w:t>Name</w:t>
            </w:r>
          </w:p>
        </w:tc>
        <w:tc>
          <w:tcPr>
            <w:tcW w:w="3126" w:type="dxa"/>
          </w:tcPr>
          <w:p w:rsidR="00450DBF" w:rsidRPr="00842B13" w:rsidRDefault="00450DBF" w:rsidP="006F1794">
            <w:pPr>
              <w:rPr>
                <w:rFonts w:cs="Calibri"/>
                <w:b/>
              </w:rPr>
            </w:pPr>
            <w:r>
              <w:rPr>
                <w:rFonts w:cs="Calibri"/>
                <w:b/>
              </w:rPr>
              <w:t>Role</w:t>
            </w:r>
          </w:p>
        </w:tc>
      </w:tr>
      <w:tr w:rsidR="00450DBF" w:rsidRPr="00842B13" w:rsidTr="00CD3A62">
        <w:tc>
          <w:tcPr>
            <w:tcW w:w="3139" w:type="dxa"/>
          </w:tcPr>
          <w:p w:rsidR="00450DBF" w:rsidRPr="00842B13" w:rsidRDefault="00450DBF" w:rsidP="006F1794">
            <w:pPr>
              <w:rPr>
                <w:rFonts w:cs="Calibri"/>
              </w:rPr>
            </w:pPr>
            <w:r>
              <w:rPr>
                <w:rFonts w:cs="Calibri"/>
              </w:rPr>
              <w:t>Edgar  Zepeda</w:t>
            </w:r>
          </w:p>
        </w:tc>
        <w:tc>
          <w:tcPr>
            <w:tcW w:w="3126" w:type="dxa"/>
          </w:tcPr>
          <w:p w:rsidR="00450DBF" w:rsidRPr="00842B13" w:rsidRDefault="00450DBF" w:rsidP="006F1794">
            <w:pPr>
              <w:rPr>
                <w:rFonts w:cs="Calibri"/>
              </w:rPr>
            </w:pPr>
            <w:r>
              <w:rPr>
                <w:rFonts w:cs="Calibri"/>
              </w:rPr>
              <w:t>Owner</w:t>
            </w:r>
          </w:p>
        </w:tc>
      </w:tr>
      <w:tr w:rsidR="00450DBF" w:rsidRPr="00842B13" w:rsidTr="00CD3A62">
        <w:tc>
          <w:tcPr>
            <w:tcW w:w="3139" w:type="dxa"/>
          </w:tcPr>
          <w:p w:rsidR="00450DBF" w:rsidRPr="00842B13" w:rsidRDefault="00450DBF" w:rsidP="006F1794">
            <w:pPr>
              <w:rPr>
                <w:rFonts w:cs="Calibri"/>
              </w:rPr>
            </w:pPr>
            <w:r>
              <w:rPr>
                <w:rFonts w:cs="Calibri"/>
              </w:rPr>
              <w:t>Karysa Lorette</w:t>
            </w:r>
            <w:r w:rsidRPr="00842B13">
              <w:rPr>
                <w:rFonts w:cs="Calibri"/>
              </w:rPr>
              <w:t xml:space="preserve"> </w:t>
            </w:r>
          </w:p>
        </w:tc>
        <w:tc>
          <w:tcPr>
            <w:tcW w:w="3126" w:type="dxa"/>
          </w:tcPr>
          <w:p w:rsidR="00450DBF" w:rsidRPr="00842B13" w:rsidRDefault="00450DBF" w:rsidP="006F1794">
            <w:pPr>
              <w:rPr>
                <w:rFonts w:cs="Calibri"/>
              </w:rPr>
            </w:pPr>
            <w:r>
              <w:rPr>
                <w:rFonts w:cs="Calibri"/>
              </w:rPr>
              <w:t>Administrator</w:t>
            </w:r>
          </w:p>
        </w:tc>
      </w:tr>
    </w:tbl>
    <w:p w:rsidR="00450DBF" w:rsidRPr="002F68AE" w:rsidRDefault="00450DBF" w:rsidP="00874ACA">
      <w:pPr>
        <w:pStyle w:val="Heading1"/>
        <w:numPr>
          <w:ilvl w:val="0"/>
          <w:numId w:val="18"/>
        </w:numPr>
      </w:pPr>
      <w:r>
        <w:t>Proposed Solution</w:t>
      </w:r>
      <w:r>
        <w:tab/>
      </w:r>
    </w:p>
    <w:p w:rsidR="00450DBF" w:rsidRDefault="00450DBF" w:rsidP="00CD21B3">
      <w:pPr>
        <w:pStyle w:val="BodyText"/>
        <w:numPr>
          <w:ins w:id="7" w:author="Unknown" w:date="2010-03-05T17:37:00Z"/>
        </w:numPr>
        <w:rPr>
          <w:rFonts w:cs="Tahoma"/>
          <w:szCs w:val="22"/>
        </w:rPr>
      </w:pPr>
      <w:r>
        <w:rPr>
          <w:rFonts w:cs="Tahoma"/>
          <w:szCs w:val="22"/>
        </w:rPr>
        <w:t>Implement an option to request online quote and incorporate a follow-up meeting request with the vendor.</w:t>
      </w:r>
    </w:p>
    <w:p w:rsidR="00450DBF" w:rsidRPr="002F68AE" w:rsidRDefault="00450DBF" w:rsidP="00B07283">
      <w:pPr>
        <w:pStyle w:val="Heading1"/>
        <w:numPr>
          <w:ilvl w:val="0"/>
          <w:numId w:val="18"/>
        </w:numPr>
      </w:pPr>
      <w:r>
        <w:t>Feature List</w:t>
      </w:r>
      <w:r>
        <w:tab/>
      </w:r>
    </w:p>
    <w:p w:rsidR="00450DBF" w:rsidRDefault="00450DBF" w:rsidP="00B07283">
      <w:pPr>
        <w:pStyle w:val="BodyText"/>
        <w:numPr>
          <w:ilvl w:val="0"/>
          <w:numId w:val="23"/>
        </w:numPr>
        <w:rPr>
          <w:rFonts w:cs="Tahoma"/>
          <w:szCs w:val="22"/>
        </w:rPr>
      </w:pPr>
      <w:r>
        <w:rPr>
          <w:rFonts w:cs="Tahoma"/>
          <w:szCs w:val="22"/>
        </w:rPr>
        <w:t xml:space="preserve">Book an appointment </w:t>
      </w:r>
    </w:p>
    <w:p w:rsidR="00450DBF" w:rsidRDefault="00450DBF" w:rsidP="00B07283">
      <w:pPr>
        <w:pStyle w:val="BodyText"/>
        <w:numPr>
          <w:ilvl w:val="0"/>
          <w:numId w:val="23"/>
        </w:numPr>
        <w:rPr>
          <w:rFonts w:cs="Tahoma"/>
          <w:szCs w:val="22"/>
        </w:rPr>
      </w:pPr>
      <w:r>
        <w:rPr>
          <w:rFonts w:cs="Tahoma"/>
          <w:szCs w:val="22"/>
        </w:rPr>
        <w:t>View calendar on iCalendar via subscription</w:t>
      </w:r>
    </w:p>
    <w:p w:rsidR="00450DBF" w:rsidRDefault="00450DBF" w:rsidP="00B07283">
      <w:pPr>
        <w:pStyle w:val="BodyText"/>
        <w:numPr>
          <w:ilvl w:val="0"/>
          <w:numId w:val="23"/>
        </w:numPr>
        <w:rPr>
          <w:rFonts w:cs="Tahoma"/>
          <w:szCs w:val="22"/>
        </w:rPr>
      </w:pPr>
      <w:r>
        <w:rPr>
          <w:rFonts w:cs="Tahoma"/>
          <w:szCs w:val="22"/>
        </w:rPr>
        <w:t>Generate Quote</w:t>
      </w:r>
    </w:p>
    <w:p w:rsidR="00450DBF" w:rsidRDefault="00450DBF" w:rsidP="00B07283">
      <w:pPr>
        <w:pStyle w:val="BodyText"/>
        <w:numPr>
          <w:ilvl w:val="0"/>
          <w:numId w:val="23"/>
        </w:numPr>
        <w:rPr>
          <w:rFonts w:cs="Tahoma"/>
          <w:szCs w:val="22"/>
        </w:rPr>
      </w:pPr>
      <w:r>
        <w:rPr>
          <w:rFonts w:cs="Tahoma"/>
          <w:szCs w:val="22"/>
        </w:rPr>
        <w:t>Approval system</w:t>
      </w:r>
    </w:p>
    <w:p w:rsidR="00450DBF" w:rsidRDefault="00450DBF" w:rsidP="00B07283">
      <w:pPr>
        <w:pStyle w:val="BodyText"/>
        <w:numPr>
          <w:ilvl w:val="0"/>
          <w:numId w:val="23"/>
        </w:numPr>
        <w:rPr>
          <w:rFonts w:cs="Tahoma"/>
          <w:szCs w:val="22"/>
        </w:rPr>
      </w:pPr>
      <w:r>
        <w:rPr>
          <w:rFonts w:cs="Tahoma"/>
          <w:szCs w:val="22"/>
        </w:rPr>
        <w:t>Administrator Dashboard</w:t>
      </w:r>
    </w:p>
    <w:p w:rsidR="00450DBF" w:rsidRDefault="00450DBF" w:rsidP="00B852B4">
      <w:pPr>
        <w:pStyle w:val="BodyText"/>
        <w:rPr>
          <w:rFonts w:cs="Tahoma"/>
          <w:szCs w:val="22"/>
        </w:rPr>
      </w:pPr>
    </w:p>
    <w:p w:rsidR="00450DBF" w:rsidRPr="002F68AE" w:rsidRDefault="00450DBF" w:rsidP="00B852B4">
      <w:pPr>
        <w:pStyle w:val="Heading1"/>
        <w:numPr>
          <w:ilvl w:val="0"/>
          <w:numId w:val="18"/>
        </w:numPr>
      </w:pPr>
      <w:r>
        <w:t>Domain Model</w:t>
      </w:r>
      <w:r>
        <w:tab/>
      </w:r>
    </w:p>
    <w:p w:rsidR="00450DBF" w:rsidRDefault="00450DBF" w:rsidP="00B852B4">
      <w:pPr>
        <w:pStyle w:val="BodyText"/>
        <w:rPr>
          <w:rFonts w:cs="Tahoma"/>
          <w:szCs w:val="22"/>
        </w:rPr>
      </w:pPr>
      <w:r w:rsidRPr="00444F5B">
        <w:rPr>
          <w:rFonts w:cs="Tahoma"/>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100.5pt">
            <v:imagedata r:id="rId11" o:title=""/>
          </v:shape>
        </w:pict>
      </w:r>
    </w:p>
    <w:p w:rsidR="00450DBF" w:rsidRDefault="00450DBF" w:rsidP="00B852B4">
      <w:pPr>
        <w:pStyle w:val="BodyText"/>
        <w:rPr>
          <w:rFonts w:cs="Tahoma"/>
          <w:szCs w:val="22"/>
        </w:rPr>
      </w:pPr>
    </w:p>
    <w:p w:rsidR="00450DBF" w:rsidRPr="002F68AE" w:rsidRDefault="00450DBF" w:rsidP="00EC69D5">
      <w:pPr>
        <w:pStyle w:val="Heading1"/>
        <w:numPr>
          <w:ilvl w:val="0"/>
          <w:numId w:val="18"/>
        </w:numPr>
      </w:pPr>
      <w:r>
        <w:t>Actor-Goal List</w:t>
      </w:r>
      <w:r>
        <w:tab/>
      </w:r>
    </w:p>
    <w:p w:rsidR="00450DBF" w:rsidRDefault="00450DBF" w:rsidP="00B852B4">
      <w:pPr>
        <w:pStyle w:val="BodyText"/>
        <w:rPr>
          <w:rFonts w:cs="Tahoma"/>
          <w:szCs w:val="22"/>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251"/>
        <w:gridCol w:w="4245"/>
      </w:tblGrid>
      <w:tr w:rsidR="00450DBF" w:rsidTr="006F1794">
        <w:tc>
          <w:tcPr>
            <w:tcW w:w="4251" w:type="dxa"/>
          </w:tcPr>
          <w:p w:rsidR="00450DBF" w:rsidRPr="00DA388C" w:rsidRDefault="00450DBF" w:rsidP="006F1794">
            <w:pPr>
              <w:pStyle w:val="BodyText"/>
              <w:ind w:left="0"/>
              <w:rPr>
                <w:b/>
              </w:rPr>
            </w:pPr>
            <w:r w:rsidRPr="00DA388C">
              <w:rPr>
                <w:b/>
              </w:rPr>
              <w:t>Actor</w:t>
            </w:r>
          </w:p>
        </w:tc>
        <w:tc>
          <w:tcPr>
            <w:tcW w:w="4245" w:type="dxa"/>
          </w:tcPr>
          <w:p w:rsidR="00450DBF" w:rsidRPr="00DA388C" w:rsidRDefault="00450DBF" w:rsidP="006F1794">
            <w:pPr>
              <w:pStyle w:val="BodyText"/>
              <w:ind w:left="0"/>
              <w:rPr>
                <w:b/>
              </w:rPr>
            </w:pPr>
            <w:r w:rsidRPr="00DA388C">
              <w:rPr>
                <w:b/>
              </w:rPr>
              <w:t>Goal/ Description</w:t>
            </w:r>
          </w:p>
        </w:tc>
      </w:tr>
      <w:tr w:rsidR="00450DBF" w:rsidTr="006F1794">
        <w:tc>
          <w:tcPr>
            <w:tcW w:w="4251" w:type="dxa"/>
          </w:tcPr>
          <w:p w:rsidR="00450DBF" w:rsidRDefault="00450DBF" w:rsidP="006F1794">
            <w:pPr>
              <w:pStyle w:val="BodyText"/>
              <w:ind w:left="0"/>
            </w:pPr>
            <w:r>
              <w:t>Customer</w:t>
            </w:r>
          </w:p>
        </w:tc>
        <w:tc>
          <w:tcPr>
            <w:tcW w:w="4245" w:type="dxa"/>
          </w:tcPr>
          <w:p w:rsidR="00450DBF" w:rsidRDefault="00450DBF" w:rsidP="006F1794">
            <w:pPr>
              <w:pStyle w:val="BodyText"/>
              <w:ind w:left="0"/>
            </w:pPr>
            <w:r>
              <w:t>Perspective client that goes to the El Sol Website</w:t>
            </w:r>
          </w:p>
        </w:tc>
      </w:tr>
      <w:tr w:rsidR="00450DBF" w:rsidTr="006F1794">
        <w:tc>
          <w:tcPr>
            <w:tcW w:w="4251" w:type="dxa"/>
          </w:tcPr>
          <w:p w:rsidR="00450DBF" w:rsidRDefault="00450DBF" w:rsidP="006F1794">
            <w:pPr>
              <w:pStyle w:val="BodyText"/>
              <w:ind w:left="0"/>
            </w:pPr>
            <w:r>
              <w:t>Administrator/Vendor</w:t>
            </w:r>
          </w:p>
        </w:tc>
        <w:tc>
          <w:tcPr>
            <w:tcW w:w="4245" w:type="dxa"/>
          </w:tcPr>
          <w:p w:rsidR="00450DBF" w:rsidRDefault="00450DBF" w:rsidP="006F1794">
            <w:pPr>
              <w:pStyle w:val="BodyText"/>
              <w:ind w:left="0"/>
            </w:pPr>
            <w:r>
              <w:t>El Sol Construction Administrator that will manage quotes and meetings.</w:t>
            </w:r>
          </w:p>
        </w:tc>
      </w:tr>
    </w:tbl>
    <w:p w:rsidR="00450DBF" w:rsidRDefault="00450DBF" w:rsidP="00B852B4">
      <w:pPr>
        <w:pStyle w:val="BodyText"/>
        <w:rPr>
          <w:rFonts w:cs="Tahoma"/>
          <w:szCs w:val="22"/>
        </w:rPr>
      </w:pPr>
    </w:p>
    <w:p w:rsidR="00450DBF" w:rsidRPr="005A17DD" w:rsidRDefault="00450DBF" w:rsidP="00B852B4">
      <w:pPr>
        <w:pStyle w:val="BodyText"/>
        <w:rPr>
          <w:rFonts w:cs="Tahoma"/>
          <w:szCs w:val="22"/>
        </w:rPr>
      </w:pPr>
    </w:p>
    <w:p w:rsidR="00450DBF" w:rsidRPr="002F68AE" w:rsidRDefault="00450DBF" w:rsidP="00444F5B">
      <w:pPr>
        <w:pStyle w:val="Heading1"/>
        <w:numPr>
          <w:ilvl w:val="0"/>
          <w:numId w:val="18"/>
        </w:numPr>
      </w:pPr>
      <w:r>
        <w:t>Use Case Model</w:t>
      </w:r>
      <w:r>
        <w:tab/>
      </w:r>
    </w:p>
    <w:tbl>
      <w:tblPr>
        <w:tblW w:w="957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18"/>
        <w:gridCol w:w="7758"/>
      </w:tblGrid>
      <w:tr w:rsidR="00450DBF" w:rsidRPr="00842B13" w:rsidTr="00444F5B">
        <w:tc>
          <w:tcPr>
            <w:tcW w:w="9576" w:type="dxa"/>
            <w:gridSpan w:val="2"/>
          </w:tcPr>
          <w:p w:rsidR="00450DBF" w:rsidRPr="00842B13" w:rsidRDefault="00450DBF" w:rsidP="006F1794">
            <w:r>
              <w:t>Use Case #1: Book Appointment</w:t>
            </w:r>
          </w:p>
        </w:tc>
      </w:tr>
      <w:tr w:rsidR="00450DBF" w:rsidRPr="00842B13" w:rsidTr="00444F5B">
        <w:tc>
          <w:tcPr>
            <w:tcW w:w="1818" w:type="dxa"/>
          </w:tcPr>
          <w:p w:rsidR="00450DBF" w:rsidRPr="00842B13" w:rsidRDefault="00450DBF" w:rsidP="006F1794">
            <w:r w:rsidRPr="00842B13">
              <w:t>Pre-Condition(s)</w:t>
            </w:r>
          </w:p>
        </w:tc>
        <w:tc>
          <w:tcPr>
            <w:tcW w:w="7758" w:type="dxa"/>
          </w:tcPr>
          <w:p w:rsidR="00450DBF" w:rsidRPr="00842B13" w:rsidRDefault="00450DBF" w:rsidP="006F1794">
            <w:r>
              <w:t>A Quote Code should exist</w:t>
            </w:r>
          </w:p>
        </w:tc>
      </w:tr>
      <w:tr w:rsidR="00450DBF" w:rsidRPr="00842B13" w:rsidTr="00444F5B">
        <w:tc>
          <w:tcPr>
            <w:tcW w:w="1818" w:type="dxa"/>
          </w:tcPr>
          <w:p w:rsidR="00450DBF" w:rsidRPr="00842B13" w:rsidRDefault="00450DBF" w:rsidP="006F1794">
            <w:r w:rsidRPr="00842B13">
              <w:t>Trigger(s)</w:t>
            </w:r>
          </w:p>
        </w:tc>
        <w:tc>
          <w:tcPr>
            <w:tcW w:w="7758" w:type="dxa"/>
          </w:tcPr>
          <w:p w:rsidR="00450DBF" w:rsidRPr="00842B13" w:rsidRDefault="00450DBF" w:rsidP="006F1794">
            <w:r w:rsidRPr="00842B13">
              <w:t>None</w:t>
            </w:r>
          </w:p>
        </w:tc>
      </w:tr>
      <w:tr w:rsidR="00450DBF" w:rsidRPr="00842B13" w:rsidTr="00444F5B">
        <w:tc>
          <w:tcPr>
            <w:tcW w:w="1818" w:type="dxa"/>
          </w:tcPr>
          <w:p w:rsidR="00450DBF" w:rsidRPr="00842B13" w:rsidRDefault="00450DBF" w:rsidP="006F1794">
            <w:r w:rsidRPr="00842B13">
              <w:t>Primary Actor</w:t>
            </w:r>
          </w:p>
        </w:tc>
        <w:tc>
          <w:tcPr>
            <w:tcW w:w="7758" w:type="dxa"/>
          </w:tcPr>
          <w:p w:rsidR="00450DBF" w:rsidRPr="00842B13" w:rsidRDefault="00450DBF" w:rsidP="006F1794">
            <w:r>
              <w:t>Customer</w:t>
            </w:r>
          </w:p>
        </w:tc>
      </w:tr>
      <w:tr w:rsidR="00450DBF" w:rsidRPr="00842B13" w:rsidTr="00444F5B">
        <w:tc>
          <w:tcPr>
            <w:tcW w:w="1818" w:type="dxa"/>
          </w:tcPr>
          <w:p w:rsidR="00450DBF" w:rsidRPr="00842B13" w:rsidRDefault="00450DBF" w:rsidP="006F1794">
            <w:r w:rsidRPr="00842B13">
              <w:t>Brief Description</w:t>
            </w:r>
          </w:p>
        </w:tc>
        <w:tc>
          <w:tcPr>
            <w:tcW w:w="7758" w:type="dxa"/>
          </w:tcPr>
          <w:p w:rsidR="00450DBF" w:rsidRPr="00842B13" w:rsidRDefault="00450DBF" w:rsidP="006F1794">
            <w:r>
              <w:t>This use case allows the customer to book a follow-up meeting with the Vendor</w:t>
            </w:r>
            <w:r w:rsidRPr="00842B13">
              <w:t>.</w:t>
            </w:r>
          </w:p>
        </w:tc>
      </w:tr>
      <w:tr w:rsidR="00450DBF" w:rsidRPr="00842B13" w:rsidTr="00444F5B">
        <w:tc>
          <w:tcPr>
            <w:tcW w:w="1818" w:type="dxa"/>
          </w:tcPr>
          <w:p w:rsidR="00450DBF" w:rsidRPr="00842B13" w:rsidRDefault="00450DBF" w:rsidP="006F1794">
            <w:r w:rsidRPr="00842B13">
              <w:t>Primary Scenario</w:t>
            </w:r>
          </w:p>
        </w:tc>
        <w:tc>
          <w:tcPr>
            <w:tcW w:w="7758" w:type="dxa"/>
          </w:tcPr>
          <w:p w:rsidR="00450DBF" w:rsidRPr="00842B13" w:rsidRDefault="00450DBF" w:rsidP="006F1794">
            <w:r>
              <w:t>John Smith enters Quote Code and sees available meeting times. Send a meeting request to El Sol Construction Admin via email and waits for approval.</w:t>
            </w:r>
          </w:p>
        </w:tc>
      </w:tr>
      <w:tr w:rsidR="00450DBF" w:rsidRPr="00842B13" w:rsidTr="00444F5B">
        <w:tc>
          <w:tcPr>
            <w:tcW w:w="1818" w:type="dxa"/>
          </w:tcPr>
          <w:p w:rsidR="00450DBF" w:rsidRPr="00842B13" w:rsidRDefault="00450DBF" w:rsidP="006F1794">
            <w:r w:rsidRPr="00842B13">
              <w:t>Success Scenario</w:t>
            </w:r>
          </w:p>
        </w:tc>
        <w:tc>
          <w:tcPr>
            <w:tcW w:w="7758" w:type="dxa"/>
          </w:tcPr>
          <w:p w:rsidR="00450DBF" w:rsidRPr="00842B13" w:rsidRDefault="00450DBF" w:rsidP="006F1794">
            <w:r>
              <w:t>Customer’s meeting request gets approved.</w:t>
            </w:r>
            <w:r w:rsidRPr="00842B13">
              <w:t xml:space="preserve"> </w:t>
            </w:r>
          </w:p>
        </w:tc>
      </w:tr>
      <w:tr w:rsidR="00450DBF" w:rsidRPr="00842B13" w:rsidTr="00444F5B">
        <w:tc>
          <w:tcPr>
            <w:tcW w:w="1818" w:type="dxa"/>
          </w:tcPr>
          <w:p w:rsidR="00450DBF" w:rsidRPr="00842B13" w:rsidRDefault="00450DBF" w:rsidP="006F1794">
            <w:r w:rsidRPr="00842B13">
              <w:t>Post-Condition(s)</w:t>
            </w:r>
          </w:p>
        </w:tc>
        <w:tc>
          <w:tcPr>
            <w:tcW w:w="7758" w:type="dxa"/>
          </w:tcPr>
          <w:p w:rsidR="00450DBF" w:rsidRPr="00842B13" w:rsidRDefault="00450DBF" w:rsidP="006F1794">
            <w:r w:rsidRPr="00842B13">
              <w:t>Form submitted to Website Administrator</w:t>
            </w:r>
            <w:r>
              <w:t xml:space="preserve"> via email</w:t>
            </w:r>
          </w:p>
        </w:tc>
      </w:tr>
    </w:tbl>
    <w:p w:rsidR="00450DBF" w:rsidRDefault="00450DBF" w:rsidP="00CD21B3">
      <w:pPr>
        <w:pStyle w:val="BodyText"/>
        <w:rPr>
          <w:rFonts w:cs="Tahoma"/>
          <w:szCs w:val="22"/>
        </w:rPr>
      </w:pPr>
    </w:p>
    <w:tbl>
      <w:tblPr>
        <w:tblW w:w="957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18"/>
        <w:gridCol w:w="7758"/>
      </w:tblGrid>
      <w:tr w:rsidR="00450DBF" w:rsidRPr="00842B13" w:rsidTr="006F1794">
        <w:tc>
          <w:tcPr>
            <w:tcW w:w="9576" w:type="dxa"/>
            <w:gridSpan w:val="2"/>
          </w:tcPr>
          <w:p w:rsidR="00450DBF" w:rsidRPr="00842B13" w:rsidRDefault="00450DBF" w:rsidP="006F1794">
            <w:r>
              <w:t xml:space="preserve">Use Case #1.1: Approve meeting request </w:t>
            </w:r>
          </w:p>
        </w:tc>
      </w:tr>
      <w:tr w:rsidR="00450DBF" w:rsidRPr="00842B13" w:rsidTr="006F1794">
        <w:tc>
          <w:tcPr>
            <w:tcW w:w="1818" w:type="dxa"/>
          </w:tcPr>
          <w:p w:rsidR="00450DBF" w:rsidRPr="00842B13" w:rsidRDefault="00450DBF" w:rsidP="006F1794">
            <w:r w:rsidRPr="00842B13">
              <w:t>Pre-Condition(s)</w:t>
            </w:r>
          </w:p>
        </w:tc>
        <w:tc>
          <w:tcPr>
            <w:tcW w:w="7758" w:type="dxa"/>
          </w:tcPr>
          <w:p w:rsidR="00450DBF" w:rsidRPr="00842B13" w:rsidRDefault="00450DBF" w:rsidP="006F1794">
            <w:r>
              <w:t>A Quote Code should exist</w:t>
            </w:r>
          </w:p>
        </w:tc>
      </w:tr>
      <w:tr w:rsidR="00450DBF" w:rsidRPr="00842B13" w:rsidTr="006F1794">
        <w:tc>
          <w:tcPr>
            <w:tcW w:w="1818" w:type="dxa"/>
          </w:tcPr>
          <w:p w:rsidR="00450DBF" w:rsidRPr="00842B13" w:rsidRDefault="00450DBF" w:rsidP="006F1794">
            <w:r w:rsidRPr="00842B13">
              <w:t>Trigger(s)</w:t>
            </w:r>
          </w:p>
        </w:tc>
        <w:tc>
          <w:tcPr>
            <w:tcW w:w="7758" w:type="dxa"/>
          </w:tcPr>
          <w:p w:rsidR="00450DBF" w:rsidRPr="00842B13" w:rsidRDefault="00450DBF" w:rsidP="006F1794">
            <w:r w:rsidRPr="00842B13">
              <w:t>None</w:t>
            </w:r>
          </w:p>
        </w:tc>
      </w:tr>
      <w:tr w:rsidR="00450DBF" w:rsidRPr="00842B13" w:rsidTr="006F1794">
        <w:tc>
          <w:tcPr>
            <w:tcW w:w="1818" w:type="dxa"/>
          </w:tcPr>
          <w:p w:rsidR="00450DBF" w:rsidRPr="00842B13" w:rsidRDefault="00450DBF" w:rsidP="006F1794">
            <w:r w:rsidRPr="00842B13">
              <w:t>Primary Actor</w:t>
            </w:r>
          </w:p>
        </w:tc>
        <w:tc>
          <w:tcPr>
            <w:tcW w:w="7758" w:type="dxa"/>
          </w:tcPr>
          <w:p w:rsidR="00450DBF" w:rsidRPr="00842B13" w:rsidRDefault="00450DBF" w:rsidP="006F1794">
            <w:r>
              <w:t>Administrator</w:t>
            </w:r>
          </w:p>
        </w:tc>
      </w:tr>
      <w:tr w:rsidR="00450DBF" w:rsidRPr="00842B13" w:rsidTr="006F1794">
        <w:tc>
          <w:tcPr>
            <w:tcW w:w="1818" w:type="dxa"/>
          </w:tcPr>
          <w:p w:rsidR="00450DBF" w:rsidRPr="00842B13" w:rsidRDefault="00450DBF" w:rsidP="006F1794">
            <w:r w:rsidRPr="00842B13">
              <w:t>Brief Description</w:t>
            </w:r>
          </w:p>
        </w:tc>
        <w:tc>
          <w:tcPr>
            <w:tcW w:w="7758" w:type="dxa"/>
          </w:tcPr>
          <w:p w:rsidR="00450DBF" w:rsidRPr="00842B13" w:rsidRDefault="00450DBF" w:rsidP="006F1794">
            <w:r>
              <w:t>This use case allows the Administrator to accept or reject the meeting request.</w:t>
            </w:r>
          </w:p>
        </w:tc>
      </w:tr>
      <w:tr w:rsidR="00450DBF" w:rsidRPr="00842B13" w:rsidTr="006F1794">
        <w:tc>
          <w:tcPr>
            <w:tcW w:w="1818" w:type="dxa"/>
          </w:tcPr>
          <w:p w:rsidR="00450DBF" w:rsidRPr="00842B13" w:rsidRDefault="00450DBF" w:rsidP="006F1794">
            <w:r w:rsidRPr="00842B13">
              <w:t>Primary Scenario</w:t>
            </w:r>
          </w:p>
        </w:tc>
        <w:tc>
          <w:tcPr>
            <w:tcW w:w="7758" w:type="dxa"/>
          </w:tcPr>
          <w:p w:rsidR="00450DBF" w:rsidRPr="00842B13" w:rsidRDefault="00450DBF" w:rsidP="006F1794">
            <w:r>
              <w:t>El Sol Construction Admin gets meeting request via email and follow the link to reject or accept meeting.</w:t>
            </w:r>
          </w:p>
        </w:tc>
      </w:tr>
      <w:tr w:rsidR="00450DBF" w:rsidRPr="00842B13" w:rsidTr="006F1794">
        <w:tc>
          <w:tcPr>
            <w:tcW w:w="1818" w:type="dxa"/>
          </w:tcPr>
          <w:p w:rsidR="00450DBF" w:rsidRPr="00842B13" w:rsidRDefault="00450DBF" w:rsidP="006F1794">
            <w:r w:rsidRPr="00842B13">
              <w:t>Success Scenario</w:t>
            </w:r>
          </w:p>
        </w:tc>
        <w:tc>
          <w:tcPr>
            <w:tcW w:w="7758" w:type="dxa"/>
          </w:tcPr>
          <w:p w:rsidR="00450DBF" w:rsidRPr="00842B13" w:rsidRDefault="00450DBF" w:rsidP="006F1794">
            <w:r>
              <w:t>Administrator accepts meeting and the system notifies client.</w:t>
            </w:r>
            <w:r w:rsidRPr="00842B13">
              <w:t xml:space="preserve"> </w:t>
            </w:r>
          </w:p>
        </w:tc>
      </w:tr>
      <w:tr w:rsidR="00450DBF" w:rsidRPr="00842B13" w:rsidTr="006F1794">
        <w:tc>
          <w:tcPr>
            <w:tcW w:w="1818" w:type="dxa"/>
          </w:tcPr>
          <w:p w:rsidR="00450DBF" w:rsidRPr="00842B13" w:rsidRDefault="00450DBF" w:rsidP="006F1794">
            <w:r w:rsidRPr="00842B13">
              <w:t>Post-Condition(s)</w:t>
            </w:r>
          </w:p>
        </w:tc>
        <w:tc>
          <w:tcPr>
            <w:tcW w:w="7758" w:type="dxa"/>
          </w:tcPr>
          <w:p w:rsidR="00450DBF" w:rsidRPr="00842B13" w:rsidRDefault="00450DBF" w:rsidP="006F1794">
            <w:r>
              <w:t>System notifies client via email</w:t>
            </w:r>
          </w:p>
        </w:tc>
      </w:tr>
    </w:tbl>
    <w:p w:rsidR="00450DBF" w:rsidRDefault="00450DBF" w:rsidP="00CD21B3">
      <w:pPr>
        <w:pStyle w:val="BodyText"/>
        <w:rPr>
          <w:rFonts w:cs="Tahoma"/>
          <w:szCs w:val="22"/>
        </w:rPr>
      </w:pPr>
    </w:p>
    <w:p w:rsidR="00450DBF" w:rsidRDefault="00450DBF" w:rsidP="00CD21B3">
      <w:pPr>
        <w:pStyle w:val="BodyText"/>
        <w:rPr>
          <w:rFonts w:cs="Tahoma"/>
          <w:szCs w:val="22"/>
        </w:rPr>
      </w:pPr>
    </w:p>
    <w:tbl>
      <w:tblPr>
        <w:tblW w:w="957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18"/>
        <w:gridCol w:w="7758"/>
      </w:tblGrid>
      <w:tr w:rsidR="00450DBF" w:rsidRPr="00842B13" w:rsidTr="006F1794">
        <w:tc>
          <w:tcPr>
            <w:tcW w:w="9576" w:type="dxa"/>
            <w:gridSpan w:val="2"/>
          </w:tcPr>
          <w:p w:rsidR="00450DBF" w:rsidRPr="00842B13" w:rsidRDefault="00450DBF" w:rsidP="006F1794">
            <w:r>
              <w:t xml:space="preserve">Use Case #1.3: Add meeting to Calendar </w:t>
            </w:r>
          </w:p>
        </w:tc>
      </w:tr>
      <w:tr w:rsidR="00450DBF" w:rsidRPr="00842B13" w:rsidTr="006F1794">
        <w:tc>
          <w:tcPr>
            <w:tcW w:w="1818" w:type="dxa"/>
          </w:tcPr>
          <w:p w:rsidR="00450DBF" w:rsidRPr="00842B13" w:rsidRDefault="00450DBF" w:rsidP="006F1794">
            <w:r w:rsidRPr="00842B13">
              <w:t>Pre-Condition(s)</w:t>
            </w:r>
          </w:p>
        </w:tc>
        <w:tc>
          <w:tcPr>
            <w:tcW w:w="7758" w:type="dxa"/>
          </w:tcPr>
          <w:p w:rsidR="00450DBF" w:rsidRPr="00842B13" w:rsidRDefault="00450DBF" w:rsidP="006F1794">
            <w:r>
              <w:t>Administrator has subscribed to the OQS’s calendar</w:t>
            </w:r>
          </w:p>
        </w:tc>
      </w:tr>
      <w:tr w:rsidR="00450DBF" w:rsidRPr="00842B13" w:rsidTr="006F1794">
        <w:tc>
          <w:tcPr>
            <w:tcW w:w="1818" w:type="dxa"/>
          </w:tcPr>
          <w:p w:rsidR="00450DBF" w:rsidRPr="00842B13" w:rsidRDefault="00450DBF" w:rsidP="006F1794">
            <w:r w:rsidRPr="00842B13">
              <w:t>Trigger(s)</w:t>
            </w:r>
          </w:p>
        </w:tc>
        <w:tc>
          <w:tcPr>
            <w:tcW w:w="7758" w:type="dxa"/>
          </w:tcPr>
          <w:p w:rsidR="00450DBF" w:rsidRPr="00842B13" w:rsidRDefault="00450DBF" w:rsidP="006F1794">
            <w:r>
              <w:t>Approval of meeting</w:t>
            </w:r>
          </w:p>
        </w:tc>
      </w:tr>
      <w:tr w:rsidR="00450DBF" w:rsidRPr="00842B13" w:rsidTr="006F1794">
        <w:tc>
          <w:tcPr>
            <w:tcW w:w="1818" w:type="dxa"/>
          </w:tcPr>
          <w:p w:rsidR="00450DBF" w:rsidRPr="00842B13" w:rsidRDefault="00450DBF" w:rsidP="006F1794">
            <w:r w:rsidRPr="00842B13">
              <w:t>Primary Actor</w:t>
            </w:r>
          </w:p>
        </w:tc>
        <w:tc>
          <w:tcPr>
            <w:tcW w:w="7758" w:type="dxa"/>
          </w:tcPr>
          <w:p w:rsidR="00450DBF" w:rsidRPr="00842B13" w:rsidRDefault="00450DBF" w:rsidP="006F1794">
            <w:r>
              <w:t>Administrator</w:t>
            </w:r>
          </w:p>
        </w:tc>
      </w:tr>
      <w:tr w:rsidR="00450DBF" w:rsidRPr="00842B13" w:rsidTr="006F1794">
        <w:tc>
          <w:tcPr>
            <w:tcW w:w="1818" w:type="dxa"/>
          </w:tcPr>
          <w:p w:rsidR="00450DBF" w:rsidRPr="00842B13" w:rsidRDefault="00450DBF" w:rsidP="006F1794">
            <w:r w:rsidRPr="00842B13">
              <w:t>Brief Description</w:t>
            </w:r>
          </w:p>
        </w:tc>
        <w:tc>
          <w:tcPr>
            <w:tcW w:w="7758" w:type="dxa"/>
          </w:tcPr>
          <w:p w:rsidR="00450DBF" w:rsidRPr="00842B13" w:rsidRDefault="00450DBF" w:rsidP="006F1794">
            <w:r>
              <w:t>This use case allows adding meetings and seeing the appointments on iCalendar.</w:t>
            </w:r>
          </w:p>
        </w:tc>
      </w:tr>
      <w:tr w:rsidR="00450DBF" w:rsidRPr="00842B13" w:rsidTr="006F1794">
        <w:tc>
          <w:tcPr>
            <w:tcW w:w="1818" w:type="dxa"/>
          </w:tcPr>
          <w:p w:rsidR="00450DBF" w:rsidRPr="00842B13" w:rsidRDefault="00450DBF" w:rsidP="006F1794">
            <w:r w:rsidRPr="00842B13">
              <w:t>Primary Scenario</w:t>
            </w:r>
          </w:p>
        </w:tc>
        <w:tc>
          <w:tcPr>
            <w:tcW w:w="7758" w:type="dxa"/>
          </w:tcPr>
          <w:p w:rsidR="00450DBF" w:rsidRPr="00842B13" w:rsidRDefault="00450DBF" w:rsidP="006F1794">
            <w:r>
              <w:t>Administrator accepts meeting request and is able to see events on iCalendar.</w:t>
            </w:r>
          </w:p>
        </w:tc>
      </w:tr>
      <w:tr w:rsidR="00450DBF" w:rsidRPr="00842B13" w:rsidTr="006F1794">
        <w:tc>
          <w:tcPr>
            <w:tcW w:w="1818" w:type="dxa"/>
          </w:tcPr>
          <w:p w:rsidR="00450DBF" w:rsidRPr="00842B13" w:rsidRDefault="00450DBF" w:rsidP="006F1794">
            <w:r w:rsidRPr="00842B13">
              <w:t>Success Scenario</w:t>
            </w:r>
          </w:p>
        </w:tc>
        <w:tc>
          <w:tcPr>
            <w:tcW w:w="7758" w:type="dxa"/>
          </w:tcPr>
          <w:p w:rsidR="00450DBF" w:rsidRPr="00842B13" w:rsidRDefault="00450DBF" w:rsidP="006F1794">
            <w:r>
              <w:t>See new meeting on iCalendar</w:t>
            </w:r>
            <w:r w:rsidRPr="00842B13">
              <w:t xml:space="preserve"> </w:t>
            </w:r>
          </w:p>
        </w:tc>
      </w:tr>
      <w:tr w:rsidR="00450DBF" w:rsidRPr="00842B13" w:rsidTr="006F1794">
        <w:tc>
          <w:tcPr>
            <w:tcW w:w="1818" w:type="dxa"/>
          </w:tcPr>
          <w:p w:rsidR="00450DBF" w:rsidRPr="00842B13" w:rsidRDefault="00450DBF" w:rsidP="006F1794">
            <w:r w:rsidRPr="00842B13">
              <w:t>Post-Condition(s)</w:t>
            </w:r>
          </w:p>
        </w:tc>
        <w:tc>
          <w:tcPr>
            <w:tcW w:w="7758" w:type="dxa"/>
          </w:tcPr>
          <w:p w:rsidR="00450DBF" w:rsidRPr="00842B13" w:rsidRDefault="00450DBF" w:rsidP="006F1794"/>
        </w:tc>
      </w:tr>
    </w:tbl>
    <w:p w:rsidR="00450DBF" w:rsidRDefault="00450DBF" w:rsidP="00CD21B3">
      <w:pPr>
        <w:pStyle w:val="BodyText"/>
        <w:rPr>
          <w:rFonts w:cs="Tahoma"/>
          <w:szCs w:val="22"/>
        </w:rPr>
      </w:pPr>
    </w:p>
    <w:tbl>
      <w:tblPr>
        <w:tblW w:w="957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18"/>
        <w:gridCol w:w="7758"/>
      </w:tblGrid>
      <w:tr w:rsidR="00450DBF" w:rsidRPr="00842B13" w:rsidTr="006F1794">
        <w:tc>
          <w:tcPr>
            <w:tcW w:w="9576" w:type="dxa"/>
            <w:gridSpan w:val="2"/>
          </w:tcPr>
          <w:p w:rsidR="00450DBF" w:rsidRPr="00842B13" w:rsidRDefault="00450DBF" w:rsidP="006F1794">
            <w:r>
              <w:t>Use Case #2: Generate Quote</w:t>
            </w:r>
          </w:p>
        </w:tc>
      </w:tr>
      <w:tr w:rsidR="00450DBF" w:rsidRPr="00842B13" w:rsidTr="006F1794">
        <w:tc>
          <w:tcPr>
            <w:tcW w:w="1818" w:type="dxa"/>
          </w:tcPr>
          <w:p w:rsidR="00450DBF" w:rsidRPr="00842B13" w:rsidRDefault="00450DBF" w:rsidP="006F1794">
            <w:r w:rsidRPr="00842B13">
              <w:t>Pre-Condition(s)</w:t>
            </w:r>
          </w:p>
        </w:tc>
        <w:tc>
          <w:tcPr>
            <w:tcW w:w="7758" w:type="dxa"/>
          </w:tcPr>
          <w:p w:rsidR="00450DBF" w:rsidRPr="00842B13" w:rsidRDefault="00450DBF" w:rsidP="006F1794">
            <w:r>
              <w:t>None</w:t>
            </w:r>
          </w:p>
        </w:tc>
      </w:tr>
      <w:tr w:rsidR="00450DBF" w:rsidRPr="00842B13" w:rsidTr="006F1794">
        <w:tc>
          <w:tcPr>
            <w:tcW w:w="1818" w:type="dxa"/>
          </w:tcPr>
          <w:p w:rsidR="00450DBF" w:rsidRPr="00842B13" w:rsidRDefault="00450DBF" w:rsidP="006F1794">
            <w:r w:rsidRPr="00842B13">
              <w:t>Trigger(s)</w:t>
            </w:r>
          </w:p>
        </w:tc>
        <w:tc>
          <w:tcPr>
            <w:tcW w:w="7758" w:type="dxa"/>
          </w:tcPr>
          <w:p w:rsidR="00450DBF" w:rsidRPr="00842B13" w:rsidRDefault="00450DBF" w:rsidP="006F1794">
            <w:r w:rsidRPr="00842B13">
              <w:t>None</w:t>
            </w:r>
          </w:p>
        </w:tc>
      </w:tr>
      <w:tr w:rsidR="00450DBF" w:rsidRPr="00842B13" w:rsidTr="006F1794">
        <w:tc>
          <w:tcPr>
            <w:tcW w:w="1818" w:type="dxa"/>
          </w:tcPr>
          <w:p w:rsidR="00450DBF" w:rsidRPr="00842B13" w:rsidRDefault="00450DBF" w:rsidP="006F1794">
            <w:r w:rsidRPr="00842B13">
              <w:t>Primary Actor</w:t>
            </w:r>
          </w:p>
        </w:tc>
        <w:tc>
          <w:tcPr>
            <w:tcW w:w="7758" w:type="dxa"/>
          </w:tcPr>
          <w:p w:rsidR="00450DBF" w:rsidRPr="00842B13" w:rsidRDefault="00450DBF" w:rsidP="006F1794">
            <w:r>
              <w:t>Customer</w:t>
            </w:r>
          </w:p>
        </w:tc>
      </w:tr>
      <w:tr w:rsidR="00450DBF" w:rsidRPr="00842B13" w:rsidTr="006F1794">
        <w:tc>
          <w:tcPr>
            <w:tcW w:w="1818" w:type="dxa"/>
          </w:tcPr>
          <w:p w:rsidR="00450DBF" w:rsidRPr="00842B13" w:rsidRDefault="00450DBF" w:rsidP="006F1794">
            <w:r w:rsidRPr="00842B13">
              <w:t>Brief Description</w:t>
            </w:r>
          </w:p>
        </w:tc>
        <w:tc>
          <w:tcPr>
            <w:tcW w:w="7758" w:type="dxa"/>
          </w:tcPr>
          <w:p w:rsidR="00450DBF" w:rsidRPr="00842B13" w:rsidRDefault="00450DBF" w:rsidP="006F1794">
            <w:r>
              <w:t>This use case allows the customer to request a quote.</w:t>
            </w:r>
          </w:p>
        </w:tc>
      </w:tr>
      <w:tr w:rsidR="00450DBF" w:rsidRPr="00842B13" w:rsidTr="006F1794">
        <w:tc>
          <w:tcPr>
            <w:tcW w:w="1818" w:type="dxa"/>
          </w:tcPr>
          <w:p w:rsidR="00450DBF" w:rsidRPr="00842B13" w:rsidRDefault="00450DBF" w:rsidP="006F1794">
            <w:r w:rsidRPr="00842B13">
              <w:t>Primary Scenario</w:t>
            </w:r>
          </w:p>
        </w:tc>
        <w:tc>
          <w:tcPr>
            <w:tcW w:w="7758" w:type="dxa"/>
          </w:tcPr>
          <w:p w:rsidR="00450DBF" w:rsidRPr="00842B13" w:rsidRDefault="00450DBF" w:rsidP="006F1794">
            <w:r>
              <w:t>John Smith enters required information and submit Quote request.</w:t>
            </w:r>
          </w:p>
        </w:tc>
      </w:tr>
      <w:tr w:rsidR="00450DBF" w:rsidRPr="00842B13" w:rsidTr="006F1794">
        <w:tc>
          <w:tcPr>
            <w:tcW w:w="1818" w:type="dxa"/>
          </w:tcPr>
          <w:p w:rsidR="00450DBF" w:rsidRPr="00842B13" w:rsidRDefault="00450DBF" w:rsidP="006F1794">
            <w:r w:rsidRPr="00842B13">
              <w:t>Success Scenario</w:t>
            </w:r>
          </w:p>
        </w:tc>
        <w:tc>
          <w:tcPr>
            <w:tcW w:w="7758" w:type="dxa"/>
          </w:tcPr>
          <w:p w:rsidR="00450DBF" w:rsidRPr="00842B13" w:rsidRDefault="00450DBF" w:rsidP="006F1794">
            <w:r>
              <w:t>Customer submits request</w:t>
            </w:r>
          </w:p>
        </w:tc>
      </w:tr>
      <w:tr w:rsidR="00450DBF" w:rsidRPr="00842B13" w:rsidTr="006F1794">
        <w:tc>
          <w:tcPr>
            <w:tcW w:w="1818" w:type="dxa"/>
          </w:tcPr>
          <w:p w:rsidR="00450DBF" w:rsidRPr="00842B13" w:rsidRDefault="00450DBF" w:rsidP="006F1794">
            <w:r w:rsidRPr="00842B13">
              <w:t>Post-Condition(s)</w:t>
            </w:r>
          </w:p>
        </w:tc>
        <w:tc>
          <w:tcPr>
            <w:tcW w:w="7758" w:type="dxa"/>
          </w:tcPr>
          <w:p w:rsidR="00450DBF" w:rsidRPr="00842B13" w:rsidRDefault="00450DBF" w:rsidP="006F1794"/>
        </w:tc>
      </w:tr>
    </w:tbl>
    <w:p w:rsidR="00450DBF" w:rsidRDefault="00450DBF" w:rsidP="00CD21B3">
      <w:pPr>
        <w:pStyle w:val="BodyText"/>
        <w:rPr>
          <w:rFonts w:cs="Tahoma"/>
          <w:szCs w:val="22"/>
        </w:rPr>
      </w:pPr>
    </w:p>
    <w:tbl>
      <w:tblPr>
        <w:tblW w:w="957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18"/>
        <w:gridCol w:w="7758"/>
      </w:tblGrid>
      <w:tr w:rsidR="00450DBF" w:rsidRPr="00842B13" w:rsidTr="006F1794">
        <w:tc>
          <w:tcPr>
            <w:tcW w:w="9576" w:type="dxa"/>
            <w:gridSpan w:val="2"/>
          </w:tcPr>
          <w:p w:rsidR="00450DBF" w:rsidRPr="00842B13" w:rsidRDefault="00450DBF" w:rsidP="006F1794">
            <w:r>
              <w:t>Use Case #2.1: Approve Quote</w:t>
            </w:r>
          </w:p>
        </w:tc>
      </w:tr>
      <w:tr w:rsidR="00450DBF" w:rsidRPr="00842B13" w:rsidTr="006F1794">
        <w:tc>
          <w:tcPr>
            <w:tcW w:w="1818" w:type="dxa"/>
          </w:tcPr>
          <w:p w:rsidR="00450DBF" w:rsidRPr="00842B13" w:rsidRDefault="00450DBF" w:rsidP="006F1794">
            <w:r w:rsidRPr="00842B13">
              <w:t>Pre-Condition(s)</w:t>
            </w:r>
          </w:p>
        </w:tc>
        <w:tc>
          <w:tcPr>
            <w:tcW w:w="7758" w:type="dxa"/>
          </w:tcPr>
          <w:p w:rsidR="00450DBF" w:rsidRPr="00842B13" w:rsidRDefault="00450DBF" w:rsidP="006F1794">
            <w:r>
              <w:t>Quote request submitted</w:t>
            </w:r>
          </w:p>
        </w:tc>
      </w:tr>
      <w:tr w:rsidR="00450DBF" w:rsidRPr="00842B13" w:rsidTr="006F1794">
        <w:tc>
          <w:tcPr>
            <w:tcW w:w="1818" w:type="dxa"/>
          </w:tcPr>
          <w:p w:rsidR="00450DBF" w:rsidRPr="00842B13" w:rsidRDefault="00450DBF" w:rsidP="006F1794">
            <w:r w:rsidRPr="00842B13">
              <w:t>Trigger(s)</w:t>
            </w:r>
          </w:p>
        </w:tc>
        <w:tc>
          <w:tcPr>
            <w:tcW w:w="7758" w:type="dxa"/>
          </w:tcPr>
          <w:p w:rsidR="00450DBF" w:rsidRPr="00842B13" w:rsidRDefault="00450DBF" w:rsidP="006F1794">
            <w:r w:rsidRPr="00842B13">
              <w:t>None</w:t>
            </w:r>
          </w:p>
        </w:tc>
      </w:tr>
      <w:tr w:rsidR="00450DBF" w:rsidRPr="00842B13" w:rsidTr="006F1794">
        <w:tc>
          <w:tcPr>
            <w:tcW w:w="1818" w:type="dxa"/>
          </w:tcPr>
          <w:p w:rsidR="00450DBF" w:rsidRPr="00842B13" w:rsidRDefault="00450DBF" w:rsidP="006F1794">
            <w:r w:rsidRPr="00842B13">
              <w:t>Primary Actor</w:t>
            </w:r>
          </w:p>
        </w:tc>
        <w:tc>
          <w:tcPr>
            <w:tcW w:w="7758" w:type="dxa"/>
          </w:tcPr>
          <w:p w:rsidR="00450DBF" w:rsidRPr="00842B13" w:rsidRDefault="00450DBF" w:rsidP="006F1794">
            <w:r>
              <w:t>Administrator</w:t>
            </w:r>
          </w:p>
        </w:tc>
      </w:tr>
      <w:tr w:rsidR="00450DBF" w:rsidRPr="00842B13" w:rsidTr="006F1794">
        <w:tc>
          <w:tcPr>
            <w:tcW w:w="1818" w:type="dxa"/>
          </w:tcPr>
          <w:p w:rsidR="00450DBF" w:rsidRPr="00842B13" w:rsidRDefault="00450DBF" w:rsidP="006F1794">
            <w:r w:rsidRPr="00842B13">
              <w:t>Brief Description</w:t>
            </w:r>
          </w:p>
        </w:tc>
        <w:tc>
          <w:tcPr>
            <w:tcW w:w="7758" w:type="dxa"/>
          </w:tcPr>
          <w:p w:rsidR="00450DBF" w:rsidRPr="00842B13" w:rsidRDefault="00450DBF" w:rsidP="006F1794">
            <w:r>
              <w:t>This use case allows the Administrator to review and accept generated quote</w:t>
            </w:r>
            <w:r w:rsidRPr="00842B13">
              <w:t>.</w:t>
            </w:r>
          </w:p>
        </w:tc>
      </w:tr>
      <w:tr w:rsidR="00450DBF" w:rsidRPr="00842B13" w:rsidTr="006F1794">
        <w:tc>
          <w:tcPr>
            <w:tcW w:w="1818" w:type="dxa"/>
          </w:tcPr>
          <w:p w:rsidR="00450DBF" w:rsidRPr="00842B13" w:rsidRDefault="00450DBF" w:rsidP="006F1794">
            <w:r w:rsidRPr="00842B13">
              <w:t>Primary Scenario</w:t>
            </w:r>
          </w:p>
        </w:tc>
        <w:tc>
          <w:tcPr>
            <w:tcW w:w="7758" w:type="dxa"/>
          </w:tcPr>
          <w:p w:rsidR="00450DBF" w:rsidRPr="00842B13" w:rsidRDefault="00450DBF" w:rsidP="006F1794">
            <w:r>
              <w:t xml:space="preserve">Administrator receives email with quote request information </w:t>
            </w:r>
          </w:p>
        </w:tc>
      </w:tr>
      <w:tr w:rsidR="00450DBF" w:rsidRPr="00842B13" w:rsidTr="006F1794">
        <w:tc>
          <w:tcPr>
            <w:tcW w:w="1818" w:type="dxa"/>
          </w:tcPr>
          <w:p w:rsidR="00450DBF" w:rsidRPr="00842B13" w:rsidRDefault="00450DBF" w:rsidP="006F1794">
            <w:r w:rsidRPr="00842B13">
              <w:t>Success Scenario</w:t>
            </w:r>
          </w:p>
        </w:tc>
        <w:tc>
          <w:tcPr>
            <w:tcW w:w="7758" w:type="dxa"/>
          </w:tcPr>
          <w:p w:rsidR="00450DBF" w:rsidRPr="00842B13" w:rsidRDefault="00450DBF" w:rsidP="006F1794">
            <w:r>
              <w:t>Administrator approves quote.</w:t>
            </w:r>
            <w:r w:rsidRPr="00842B13">
              <w:t xml:space="preserve"> </w:t>
            </w:r>
          </w:p>
        </w:tc>
      </w:tr>
      <w:tr w:rsidR="00450DBF" w:rsidRPr="00842B13" w:rsidTr="006F1794">
        <w:tc>
          <w:tcPr>
            <w:tcW w:w="1818" w:type="dxa"/>
          </w:tcPr>
          <w:p w:rsidR="00450DBF" w:rsidRPr="00842B13" w:rsidRDefault="00450DBF" w:rsidP="006F1794">
            <w:r w:rsidRPr="00842B13">
              <w:t>Post-Condition(s)</w:t>
            </w:r>
          </w:p>
        </w:tc>
        <w:tc>
          <w:tcPr>
            <w:tcW w:w="7758" w:type="dxa"/>
          </w:tcPr>
          <w:p w:rsidR="00450DBF" w:rsidRPr="00842B13" w:rsidRDefault="00450DBF" w:rsidP="006F1794">
            <w:r>
              <w:t>Customer received approval and Quote Code</w:t>
            </w:r>
          </w:p>
        </w:tc>
      </w:tr>
    </w:tbl>
    <w:p w:rsidR="00450DBF" w:rsidRPr="005A17DD" w:rsidRDefault="00450DBF" w:rsidP="00CD21B3">
      <w:pPr>
        <w:pStyle w:val="BodyText"/>
        <w:rPr>
          <w:rFonts w:cs="Tahoma"/>
          <w:szCs w:val="22"/>
        </w:rPr>
      </w:pPr>
    </w:p>
    <w:p w:rsidR="00450DBF" w:rsidRDefault="00450DBF" w:rsidP="0074439E">
      <w:pPr>
        <w:pStyle w:val="BodyText"/>
      </w:pPr>
      <w:bookmarkStart w:id="8" w:name="_Toc8451041"/>
    </w:p>
    <w:p w:rsidR="00450DBF" w:rsidRDefault="00450DBF" w:rsidP="0074439E">
      <w:pPr>
        <w:pStyle w:val="BodyText"/>
      </w:pPr>
    </w:p>
    <w:p w:rsidR="00450DBF" w:rsidRDefault="00450DBF" w:rsidP="0074439E">
      <w:pPr>
        <w:pStyle w:val="BodyText"/>
      </w:pPr>
    </w:p>
    <w:p w:rsidR="00450DBF" w:rsidRPr="002F68AE" w:rsidRDefault="00450DBF" w:rsidP="00573821">
      <w:pPr>
        <w:pStyle w:val="Heading1"/>
        <w:numPr>
          <w:ilvl w:val="0"/>
          <w:numId w:val="18"/>
        </w:numPr>
      </w:pPr>
      <w:r>
        <w:t>Narrative</w:t>
      </w:r>
      <w:r>
        <w:tab/>
      </w:r>
    </w:p>
    <w:p w:rsidR="00450DBF" w:rsidRDefault="00450DBF" w:rsidP="00573821">
      <w:pPr>
        <w:pStyle w:val="BodyText"/>
        <w:numPr>
          <w:ilvl w:val="1"/>
          <w:numId w:val="18"/>
        </w:numPr>
      </w:pPr>
      <w:r>
        <w:t>Use Case for Book Appointment</w:t>
      </w:r>
    </w:p>
    <w:p w:rsidR="00450DBF" w:rsidRDefault="00450DBF" w:rsidP="005719DE">
      <w:pPr>
        <w:pStyle w:val="BodyText"/>
      </w:pPr>
      <w:r>
        <w:t>Description: This use case allows the customer to book a follow-up meeting with the Vendor.</w:t>
      </w:r>
    </w:p>
    <w:p w:rsidR="00450DBF" w:rsidRDefault="00450DBF" w:rsidP="005719DE">
      <w:pPr>
        <w:pStyle w:val="BodyText"/>
      </w:pPr>
      <w:r>
        <w:t>Primary Scenario: John Smith enters Quote Code and sees available meeting times. Send a meeting request to El Sol Construction Admin via email and waits for approval.</w:t>
      </w:r>
    </w:p>
    <w:p w:rsidR="00450DBF" w:rsidRDefault="00450DBF" w:rsidP="00563AEC">
      <w:pPr>
        <w:pStyle w:val="BodyText"/>
      </w:pPr>
      <w:r>
        <w:t>John Smith, a member of general public, sees available meeting times but he needs to enter an existing Quote Code in order to submit the request. After picking the time slot, the address information is required in order to proceed with request.</w:t>
      </w:r>
    </w:p>
    <w:p w:rsidR="00450DBF" w:rsidRDefault="00450DBF" w:rsidP="00563AEC">
      <w:pPr>
        <w:pStyle w:val="BodyText"/>
      </w:pPr>
      <w:r>
        <w:t>The system checks which time slots are available and verifies if Quote Code exists in order to allow request. After confirmation, system sends request via email to Vendor. A message “meeting successfully requested” will be posted back to John.</w:t>
      </w:r>
    </w:p>
    <w:p w:rsidR="00450DBF" w:rsidRDefault="00450DBF" w:rsidP="005719DE">
      <w:pPr>
        <w:pStyle w:val="BodyText"/>
      </w:pPr>
      <w:r>
        <w:t>Pre-Condition: A Quote Code should exist</w:t>
      </w:r>
    </w:p>
    <w:p w:rsidR="00450DBF" w:rsidRDefault="00450DBF" w:rsidP="005719DE">
      <w:pPr>
        <w:pStyle w:val="BodyText"/>
      </w:pPr>
      <w:r>
        <w:t xml:space="preserve">Post-Condition: </w:t>
      </w:r>
      <w:r w:rsidRPr="00842B13">
        <w:t>Form submitted to Website Administrator</w:t>
      </w:r>
      <w:r>
        <w:t xml:space="preserve"> via email</w:t>
      </w:r>
    </w:p>
    <w:p w:rsidR="00450DBF" w:rsidRDefault="00450DBF" w:rsidP="005719DE">
      <w:pPr>
        <w:pStyle w:val="BodyText"/>
        <w:numPr>
          <w:ilvl w:val="2"/>
          <w:numId w:val="18"/>
        </w:numPr>
      </w:pPr>
      <w:r>
        <w:t>System Sequence Diagram</w:t>
      </w:r>
    </w:p>
    <w:p w:rsidR="00450DBF" w:rsidRDefault="00450DBF" w:rsidP="00573821">
      <w:pPr>
        <w:pStyle w:val="BodyText"/>
      </w:pPr>
      <w:r>
        <w:pict>
          <v:shape id="_x0000_i1026" type="#_x0000_t75" style="width:408pt;height:258pt">
            <v:imagedata r:id="rId12" o:title=""/>
          </v:shape>
        </w:pict>
      </w:r>
    </w:p>
    <w:p w:rsidR="00450DBF" w:rsidRDefault="00450DBF" w:rsidP="00573821">
      <w:pPr>
        <w:pStyle w:val="BodyText"/>
      </w:pPr>
    </w:p>
    <w:p w:rsidR="00450DBF" w:rsidRDefault="00450DBF" w:rsidP="00573821">
      <w:pPr>
        <w:pStyle w:val="BodyText"/>
      </w:pPr>
    </w:p>
    <w:p w:rsidR="00450DBF" w:rsidRDefault="00450DBF" w:rsidP="00573821">
      <w:pPr>
        <w:pStyle w:val="BodyText"/>
      </w:pPr>
    </w:p>
    <w:p w:rsidR="00450DBF" w:rsidRDefault="00450DBF" w:rsidP="00573821">
      <w:pPr>
        <w:pStyle w:val="BodyText"/>
      </w:pPr>
    </w:p>
    <w:p w:rsidR="00450DBF" w:rsidRDefault="00450DBF" w:rsidP="00573821">
      <w:pPr>
        <w:pStyle w:val="BodyText"/>
        <w:numPr>
          <w:ilvl w:val="1"/>
          <w:numId w:val="18"/>
        </w:numPr>
      </w:pPr>
      <w:r>
        <w:t>Use Case for Approve meeting request</w:t>
      </w:r>
    </w:p>
    <w:p w:rsidR="00450DBF" w:rsidRDefault="00450DBF" w:rsidP="00573821">
      <w:pPr>
        <w:pStyle w:val="BodyText"/>
      </w:pPr>
      <w:r>
        <w:t>Description: This use case allows the Administrator to accept or reject the meeting request.</w:t>
      </w:r>
    </w:p>
    <w:p w:rsidR="00450DBF" w:rsidRDefault="00450DBF" w:rsidP="00573821">
      <w:pPr>
        <w:pStyle w:val="BodyText"/>
      </w:pPr>
      <w:r>
        <w:t>Primary Scenario: El Sol Construction Admin gets meeting request via email and follow the link to reject or accept meeting</w:t>
      </w:r>
    </w:p>
    <w:p w:rsidR="00450DBF" w:rsidRDefault="00450DBF" w:rsidP="00657B76">
      <w:pPr>
        <w:pStyle w:val="BodyText"/>
      </w:pPr>
      <w:r>
        <w:t>Pre-Condition: A Quote Code should exist</w:t>
      </w:r>
    </w:p>
    <w:p w:rsidR="00450DBF" w:rsidRDefault="00450DBF" w:rsidP="00657B76">
      <w:pPr>
        <w:pStyle w:val="BodyText"/>
      </w:pPr>
      <w:r>
        <w:t>Post-Condition: System notifies client via email</w:t>
      </w:r>
    </w:p>
    <w:p w:rsidR="00450DBF" w:rsidRDefault="00450DBF" w:rsidP="008F0EC4">
      <w:pPr>
        <w:pStyle w:val="BodyText"/>
        <w:numPr>
          <w:ilvl w:val="2"/>
          <w:numId w:val="18"/>
        </w:numPr>
      </w:pPr>
      <w:r>
        <w:t>System Sequence Diagram</w:t>
      </w:r>
    </w:p>
    <w:p w:rsidR="00450DBF" w:rsidRDefault="00450DBF" w:rsidP="00573821">
      <w:pPr>
        <w:pStyle w:val="BodyText"/>
      </w:pPr>
      <w:r>
        <w:pict>
          <v:shape id="_x0000_i1027" type="#_x0000_t75" style="width:371.25pt;height:203.25pt">
            <v:imagedata r:id="rId13" o:title=""/>
          </v:shape>
        </w:pict>
      </w:r>
    </w:p>
    <w:p w:rsidR="00450DBF" w:rsidRDefault="00450DBF" w:rsidP="00573821">
      <w:pPr>
        <w:pStyle w:val="BodyText"/>
      </w:pPr>
    </w:p>
    <w:p w:rsidR="00450DBF" w:rsidRDefault="00450DBF" w:rsidP="00573821">
      <w:pPr>
        <w:pStyle w:val="BodyText"/>
        <w:numPr>
          <w:ilvl w:val="1"/>
          <w:numId w:val="18"/>
        </w:numPr>
      </w:pPr>
      <w:r>
        <w:t>Use Case for Add meeting to Calendar</w:t>
      </w:r>
    </w:p>
    <w:p w:rsidR="00450DBF" w:rsidRDefault="00450DBF" w:rsidP="00573821">
      <w:pPr>
        <w:pStyle w:val="BodyText"/>
      </w:pPr>
      <w:r>
        <w:t>Description: This use case allows adding meetings and seeing the appointments on iCalendar.</w:t>
      </w:r>
    </w:p>
    <w:p w:rsidR="00450DBF" w:rsidRDefault="00450DBF" w:rsidP="00573821">
      <w:pPr>
        <w:pStyle w:val="BodyText"/>
      </w:pPr>
      <w:r>
        <w:t>Primary Scenario: Administrator accepts meeting request and is able to see events on iCalendar.</w:t>
      </w:r>
    </w:p>
    <w:p w:rsidR="00450DBF" w:rsidRDefault="00450DBF" w:rsidP="00657B76">
      <w:pPr>
        <w:pStyle w:val="BodyText"/>
      </w:pPr>
      <w:r>
        <w:t>Pre-Condition: Administrator has subscribed to the OQS’s calendar.</w:t>
      </w:r>
    </w:p>
    <w:p w:rsidR="00450DBF" w:rsidRDefault="00450DBF" w:rsidP="00657B76">
      <w:pPr>
        <w:pStyle w:val="BodyText"/>
      </w:pPr>
      <w:r>
        <w:t>There is no Post-Condition.</w:t>
      </w:r>
    </w:p>
    <w:p w:rsidR="00450DBF" w:rsidRDefault="00450DBF" w:rsidP="008F0EC4">
      <w:pPr>
        <w:pStyle w:val="BodyText"/>
        <w:numPr>
          <w:ilvl w:val="2"/>
          <w:numId w:val="18"/>
        </w:numPr>
      </w:pPr>
      <w:r>
        <w:t>System Sequence Diagram</w:t>
      </w:r>
    </w:p>
    <w:p w:rsidR="00450DBF" w:rsidRDefault="00450DBF" w:rsidP="00573821">
      <w:pPr>
        <w:pStyle w:val="BodyText"/>
      </w:pPr>
    </w:p>
    <w:p w:rsidR="00450DBF" w:rsidRDefault="00450DBF" w:rsidP="00573821">
      <w:pPr>
        <w:pStyle w:val="BodyText"/>
        <w:numPr>
          <w:ilvl w:val="1"/>
          <w:numId w:val="18"/>
        </w:numPr>
      </w:pPr>
      <w:r>
        <w:t>Use case for Generate Quote</w:t>
      </w:r>
    </w:p>
    <w:p w:rsidR="00450DBF" w:rsidRDefault="00450DBF" w:rsidP="00573821">
      <w:pPr>
        <w:pStyle w:val="BodyText"/>
      </w:pPr>
      <w:r>
        <w:t>Description: This use case allows the customer to request a quote.</w:t>
      </w:r>
    </w:p>
    <w:p w:rsidR="00450DBF" w:rsidRDefault="00450DBF" w:rsidP="00573821">
      <w:pPr>
        <w:pStyle w:val="BodyText"/>
      </w:pPr>
      <w:r>
        <w:t>Primary Scenario:</w:t>
      </w:r>
      <w:r w:rsidRPr="00C234AE">
        <w:t xml:space="preserve"> </w:t>
      </w:r>
      <w:r>
        <w:t>John Smith enters required information and submit Quote request</w:t>
      </w:r>
    </w:p>
    <w:p w:rsidR="00450DBF" w:rsidRDefault="00450DBF" w:rsidP="00657B76">
      <w:pPr>
        <w:pStyle w:val="BodyText"/>
      </w:pPr>
      <w:r>
        <w:t>There is neither Pre-Condition nor Post-Condition.</w:t>
      </w:r>
    </w:p>
    <w:p w:rsidR="00450DBF" w:rsidRDefault="00450DBF" w:rsidP="008F0EC4">
      <w:pPr>
        <w:pStyle w:val="BodyText"/>
        <w:numPr>
          <w:ilvl w:val="2"/>
          <w:numId w:val="18"/>
        </w:numPr>
      </w:pPr>
      <w:r>
        <w:t>System Sequence Diagram</w:t>
      </w:r>
    </w:p>
    <w:p w:rsidR="00450DBF" w:rsidRDefault="00450DBF" w:rsidP="00573821">
      <w:pPr>
        <w:pStyle w:val="BodyText"/>
      </w:pPr>
    </w:p>
    <w:p w:rsidR="00450DBF" w:rsidRDefault="00450DBF" w:rsidP="00573821">
      <w:pPr>
        <w:pStyle w:val="BodyText"/>
      </w:pPr>
    </w:p>
    <w:p w:rsidR="00450DBF" w:rsidRDefault="00450DBF" w:rsidP="00573821">
      <w:pPr>
        <w:pStyle w:val="BodyText"/>
        <w:numPr>
          <w:ilvl w:val="1"/>
          <w:numId w:val="18"/>
        </w:numPr>
      </w:pPr>
      <w:r>
        <w:t xml:space="preserve">Use case for Approve Quote </w:t>
      </w:r>
    </w:p>
    <w:p w:rsidR="00450DBF" w:rsidRDefault="00450DBF" w:rsidP="00573821">
      <w:pPr>
        <w:pStyle w:val="BodyText"/>
      </w:pPr>
      <w:r>
        <w:t>Description:</w:t>
      </w:r>
      <w:r w:rsidRPr="00C234AE">
        <w:t xml:space="preserve"> </w:t>
      </w:r>
      <w:r>
        <w:t>This use case allows the Administrator to review and accept generated quote</w:t>
      </w:r>
      <w:r w:rsidRPr="00842B13">
        <w:t>.</w:t>
      </w:r>
    </w:p>
    <w:p w:rsidR="00450DBF" w:rsidRDefault="00450DBF" w:rsidP="00573821">
      <w:pPr>
        <w:pStyle w:val="BodyText"/>
      </w:pPr>
      <w:r>
        <w:t>Primary Scenario: Administrator receives email with quote request information</w:t>
      </w:r>
    </w:p>
    <w:p w:rsidR="00450DBF" w:rsidRDefault="00450DBF" w:rsidP="00573821">
      <w:pPr>
        <w:pStyle w:val="BodyText"/>
      </w:pPr>
    </w:p>
    <w:p w:rsidR="00450DBF" w:rsidRDefault="00450DBF" w:rsidP="00657B76">
      <w:pPr>
        <w:pStyle w:val="BodyText"/>
      </w:pPr>
      <w:r>
        <w:t>Pre-Condition: Quote request submitted</w:t>
      </w:r>
    </w:p>
    <w:p w:rsidR="00450DBF" w:rsidRDefault="00450DBF" w:rsidP="00657B76">
      <w:pPr>
        <w:pStyle w:val="BodyText"/>
      </w:pPr>
      <w:r>
        <w:t>Post-Condition: Customer received approval and Quote Code</w:t>
      </w:r>
    </w:p>
    <w:p w:rsidR="00450DBF" w:rsidRDefault="00450DBF" w:rsidP="008F0EC4">
      <w:pPr>
        <w:pStyle w:val="BodyText"/>
        <w:numPr>
          <w:ilvl w:val="2"/>
          <w:numId w:val="18"/>
        </w:numPr>
      </w:pPr>
      <w:r>
        <w:t>System Sequence Diagram</w:t>
      </w:r>
    </w:p>
    <w:p w:rsidR="00450DBF" w:rsidRDefault="00450DBF" w:rsidP="0074439E">
      <w:pPr>
        <w:pStyle w:val="BodyText"/>
      </w:pPr>
    </w:p>
    <w:p w:rsidR="00450DBF" w:rsidRDefault="00450DBF" w:rsidP="0074439E">
      <w:pPr>
        <w:pStyle w:val="BodyText"/>
      </w:pPr>
    </w:p>
    <w:p w:rsidR="00450DBF" w:rsidRPr="0074439E" w:rsidRDefault="00450DBF" w:rsidP="0074439E">
      <w:pPr>
        <w:pStyle w:val="BodyText"/>
      </w:pPr>
    </w:p>
    <w:p w:rsidR="00450DBF" w:rsidRDefault="00450DBF" w:rsidP="0074439E">
      <w:pPr>
        <w:pStyle w:val="BodyText"/>
        <w:ind w:left="0"/>
        <w:rPr>
          <w:b/>
        </w:rPr>
      </w:pPr>
    </w:p>
    <w:p w:rsidR="00450DBF" w:rsidRDefault="00450DBF" w:rsidP="0074439E">
      <w:pPr>
        <w:pStyle w:val="BodyText"/>
        <w:ind w:left="0"/>
        <w:rPr>
          <w:b/>
        </w:rPr>
      </w:pPr>
    </w:p>
    <w:p w:rsidR="00450DBF" w:rsidRDefault="00450DBF" w:rsidP="0074439E">
      <w:pPr>
        <w:pStyle w:val="BodyText"/>
        <w:ind w:left="0"/>
        <w:rPr>
          <w:b/>
        </w:rPr>
      </w:pPr>
    </w:p>
    <w:p w:rsidR="00450DBF" w:rsidRDefault="00450DBF" w:rsidP="0074439E">
      <w:pPr>
        <w:pStyle w:val="BodyText"/>
        <w:ind w:left="0"/>
        <w:rPr>
          <w:b/>
        </w:rPr>
      </w:pPr>
    </w:p>
    <w:p w:rsidR="00450DBF" w:rsidRDefault="00450DBF" w:rsidP="0074439E">
      <w:pPr>
        <w:pStyle w:val="BodyText"/>
        <w:ind w:left="0"/>
        <w:rPr>
          <w:b/>
        </w:rPr>
      </w:pPr>
    </w:p>
    <w:p w:rsidR="00450DBF" w:rsidRDefault="00450DBF" w:rsidP="0074439E">
      <w:pPr>
        <w:pStyle w:val="BodyText"/>
        <w:ind w:left="0"/>
        <w:rPr>
          <w:b/>
        </w:rPr>
      </w:pPr>
    </w:p>
    <w:p w:rsidR="00450DBF" w:rsidRDefault="00450DBF" w:rsidP="0074439E">
      <w:pPr>
        <w:pStyle w:val="BodyText"/>
        <w:ind w:left="0"/>
        <w:rPr>
          <w:b/>
        </w:rPr>
      </w:pPr>
    </w:p>
    <w:p w:rsidR="00450DBF" w:rsidRDefault="00450DBF" w:rsidP="0074439E">
      <w:pPr>
        <w:pStyle w:val="BodyText"/>
        <w:ind w:left="0"/>
        <w:rPr>
          <w:b/>
        </w:rPr>
      </w:pPr>
    </w:p>
    <w:p w:rsidR="00450DBF" w:rsidRDefault="00450DBF" w:rsidP="0074439E">
      <w:pPr>
        <w:pStyle w:val="BodyText"/>
        <w:ind w:left="0"/>
        <w:rPr>
          <w:b/>
        </w:rPr>
      </w:pPr>
    </w:p>
    <w:p w:rsidR="00450DBF" w:rsidRDefault="00450DBF" w:rsidP="0074439E">
      <w:pPr>
        <w:pStyle w:val="BodyText"/>
        <w:ind w:left="0"/>
        <w:rPr>
          <w:b/>
        </w:rPr>
      </w:pPr>
    </w:p>
    <w:p w:rsidR="00450DBF" w:rsidRDefault="00450DBF" w:rsidP="0074439E">
      <w:pPr>
        <w:pStyle w:val="BodyText"/>
        <w:ind w:left="0"/>
        <w:rPr>
          <w:b/>
        </w:rPr>
      </w:pPr>
    </w:p>
    <w:p w:rsidR="00450DBF" w:rsidRDefault="00450DBF" w:rsidP="0074439E">
      <w:pPr>
        <w:pStyle w:val="BodyText"/>
        <w:ind w:left="0"/>
        <w:rPr>
          <w:b/>
        </w:rPr>
      </w:pPr>
    </w:p>
    <w:p w:rsidR="00450DBF" w:rsidRDefault="00450DBF" w:rsidP="0074439E">
      <w:pPr>
        <w:pStyle w:val="BodyText"/>
        <w:ind w:left="0"/>
        <w:rPr>
          <w:b/>
        </w:rPr>
      </w:pPr>
    </w:p>
    <w:p w:rsidR="00450DBF" w:rsidRPr="00DA388C" w:rsidRDefault="00450DBF" w:rsidP="0074439E">
      <w:pPr>
        <w:pStyle w:val="BodyText"/>
        <w:ind w:left="0"/>
        <w:rPr>
          <w:b/>
        </w:rPr>
      </w:pPr>
    </w:p>
    <w:p w:rsidR="00450DBF" w:rsidRDefault="00450DBF" w:rsidP="00DA388C">
      <w:pPr>
        <w:pStyle w:val="BodyText"/>
        <w:ind w:left="720"/>
        <w:rPr>
          <w:b/>
        </w:rPr>
      </w:pPr>
    </w:p>
    <w:p w:rsidR="00450DBF" w:rsidRDefault="00450DBF" w:rsidP="00DA388C">
      <w:pPr>
        <w:pStyle w:val="BodyText"/>
        <w:ind w:left="720"/>
        <w:rPr>
          <w:b/>
        </w:rPr>
      </w:pPr>
    </w:p>
    <w:p w:rsidR="00450DBF" w:rsidRDefault="00450DBF" w:rsidP="00CE2793">
      <w:pPr>
        <w:pStyle w:val="BodyText"/>
        <w:numPr>
          <w:ilvl w:val="2"/>
          <w:numId w:val="19"/>
        </w:numPr>
        <w:rPr>
          <w:b/>
        </w:rPr>
      </w:pPr>
      <w:r>
        <w:rPr>
          <w:b/>
        </w:rPr>
        <w:t>UML  Case Diagram</w:t>
      </w:r>
    </w:p>
    <w:p w:rsidR="00450DBF" w:rsidRDefault="00450DBF" w:rsidP="008515CB">
      <w:pPr>
        <w:pStyle w:val="BodyText"/>
        <w:ind w:left="720" w:firstLine="360"/>
      </w:pPr>
      <w:r w:rsidRPr="00C9148E">
        <w:rPr>
          <w:noProof/>
        </w:rPr>
        <w:pict>
          <v:shape id="Picture 1" o:spid="_x0000_i1028" type="#_x0000_t75" alt="usercase" style="width:319.5pt;height:290.25pt;visibility:visible">
            <v:imagedata r:id="rId14" o:title=""/>
          </v:shape>
        </w:pict>
      </w:r>
    </w:p>
    <w:p w:rsidR="00450DBF" w:rsidRDefault="00450DBF" w:rsidP="008515CB">
      <w:pPr>
        <w:pStyle w:val="BodyText"/>
        <w:ind w:left="720" w:firstLine="360"/>
      </w:pPr>
    </w:p>
    <w:p w:rsidR="00450DBF" w:rsidRPr="008515CB" w:rsidRDefault="00450DBF" w:rsidP="008515CB">
      <w:pPr>
        <w:pStyle w:val="BodyText"/>
        <w:ind w:left="720" w:firstLine="360"/>
      </w:pPr>
    </w:p>
    <w:p w:rsidR="00450DBF" w:rsidRDefault="00450DBF" w:rsidP="00DA388C">
      <w:pPr>
        <w:pStyle w:val="BodyText"/>
      </w:pPr>
    </w:p>
    <w:p w:rsidR="00450DBF" w:rsidRPr="0074439E" w:rsidRDefault="00450DBF" w:rsidP="0074439E">
      <w:pPr>
        <w:pStyle w:val="BodyText"/>
        <w:numPr>
          <w:ilvl w:val="1"/>
          <w:numId w:val="19"/>
        </w:numPr>
        <w:rPr>
          <w:b/>
        </w:rPr>
      </w:pPr>
      <w:r>
        <w:rPr>
          <w:b/>
        </w:rPr>
        <w:t>Supplementary Specification</w:t>
      </w:r>
    </w:p>
    <w:p w:rsidR="00450DBF" w:rsidRDefault="00450DBF" w:rsidP="00CD21B3">
      <w:pPr>
        <w:numPr>
          <w:ilvl w:val="0"/>
          <w:numId w:val="22"/>
        </w:numPr>
        <w:rPr>
          <w:rFonts w:cs="Tahoma"/>
          <w:szCs w:val="22"/>
        </w:rPr>
      </w:pPr>
      <w:r>
        <w:rPr>
          <w:rFonts w:cs="Tahoma"/>
          <w:szCs w:val="22"/>
        </w:rPr>
        <w:t>System will be available 24/7</w:t>
      </w:r>
    </w:p>
    <w:p w:rsidR="00450DBF" w:rsidRDefault="00450DBF" w:rsidP="00CD21B3">
      <w:pPr>
        <w:numPr>
          <w:ilvl w:val="0"/>
          <w:numId w:val="22"/>
        </w:numPr>
        <w:rPr>
          <w:rFonts w:cs="Tahoma"/>
          <w:szCs w:val="22"/>
        </w:rPr>
      </w:pPr>
      <w:r>
        <w:rPr>
          <w:rFonts w:cs="Tahoma"/>
          <w:szCs w:val="22"/>
        </w:rPr>
        <w:t>Meeting request confimation will rely on El Sol Construction Administrator</w:t>
      </w:r>
    </w:p>
    <w:p w:rsidR="00450DBF" w:rsidRDefault="00450DBF" w:rsidP="00E7082B">
      <w:pPr>
        <w:pStyle w:val="BodyText"/>
        <w:spacing w:after="0" w:line="240" w:lineRule="atLeast"/>
        <w:ind w:left="720"/>
      </w:pPr>
    </w:p>
    <w:p w:rsidR="00450DBF" w:rsidRDefault="00450DBF" w:rsidP="00E7082B">
      <w:pPr>
        <w:pStyle w:val="BodyText"/>
        <w:spacing w:after="0" w:line="240" w:lineRule="atLeast"/>
        <w:ind w:left="720"/>
      </w:pPr>
    </w:p>
    <w:p w:rsidR="00450DBF" w:rsidRDefault="00450DBF" w:rsidP="006A4C34">
      <w:pPr>
        <w:pStyle w:val="Heading1"/>
        <w:numPr>
          <w:ilvl w:val="0"/>
          <w:numId w:val="19"/>
        </w:numPr>
        <w:tabs>
          <w:tab w:val="left" w:pos="1080"/>
        </w:tabs>
      </w:pPr>
      <w:bookmarkStart w:id="9" w:name="_Toc98038736"/>
      <w:bookmarkStart w:id="10" w:name="_Toc98048068"/>
      <w:bookmarkStart w:id="11" w:name="_Toc98117327"/>
      <w:bookmarkStart w:id="12" w:name="_Toc220750695"/>
      <w:bookmarkEnd w:id="9"/>
      <w:bookmarkEnd w:id="10"/>
      <w:bookmarkEnd w:id="11"/>
      <w:r>
        <w:t>Software Development Plan</w:t>
      </w:r>
      <w:bookmarkEnd w:id="12"/>
    </w:p>
    <w:p w:rsidR="00450DBF" w:rsidRPr="00F658C2" w:rsidRDefault="00450DBF" w:rsidP="006A4C34">
      <w:pPr>
        <w:pStyle w:val="Heading2"/>
        <w:numPr>
          <w:ilvl w:val="1"/>
          <w:numId w:val="19"/>
        </w:numPr>
      </w:pPr>
      <w:bookmarkStart w:id="13" w:name="_Toc220750696"/>
      <w:r>
        <w:t>Risk List</w:t>
      </w:r>
      <w:bookmarkEnd w:id="13"/>
    </w:p>
    <w:p w:rsidR="00450DBF" w:rsidRDefault="00450DBF" w:rsidP="00112A24">
      <w:pPr>
        <w:pStyle w:val="NormalBullet1"/>
        <w:numPr>
          <w:ilvl w:val="0"/>
          <w:numId w:val="21"/>
        </w:numPr>
        <w:jc w:val="left"/>
        <w:rPr>
          <w:color w:val="000000"/>
        </w:rPr>
      </w:pPr>
      <w:bookmarkStart w:id="14" w:name="_Toc212019813"/>
      <w:r>
        <w:rPr>
          <w:color w:val="000000"/>
        </w:rPr>
        <w:t>System is unable to resolve customer email address</w:t>
      </w:r>
    </w:p>
    <w:p w:rsidR="00450DBF" w:rsidRDefault="00450DBF" w:rsidP="004558A6">
      <w:pPr>
        <w:pStyle w:val="NormalBullet1"/>
        <w:numPr>
          <w:ilvl w:val="0"/>
          <w:numId w:val="21"/>
        </w:numPr>
        <w:jc w:val="left"/>
        <w:rPr>
          <w:color w:val="000000"/>
        </w:rPr>
      </w:pPr>
      <w:r>
        <w:rPr>
          <w:color w:val="000000"/>
        </w:rPr>
        <w:t xml:space="preserve">Administrator is unable to contact client due to bad email address </w:t>
      </w:r>
    </w:p>
    <w:p w:rsidR="00450DBF" w:rsidRDefault="00450DBF" w:rsidP="00050298">
      <w:pPr>
        <w:pStyle w:val="NormalBullet1"/>
        <w:numPr>
          <w:ilvl w:val="0"/>
          <w:numId w:val="21"/>
        </w:numPr>
        <w:jc w:val="left"/>
        <w:rPr>
          <w:color w:val="000000"/>
        </w:rPr>
      </w:pPr>
      <w:r>
        <w:rPr>
          <w:color w:val="000000"/>
        </w:rPr>
        <w:t>Web Server and email server have to be working 24/7</w:t>
      </w:r>
    </w:p>
    <w:p w:rsidR="00450DBF" w:rsidRDefault="00450DBF" w:rsidP="009073A1">
      <w:pPr>
        <w:pStyle w:val="NormalBullet1"/>
        <w:numPr>
          <w:ilvl w:val="0"/>
          <w:numId w:val="0"/>
        </w:numPr>
        <w:ind w:left="1170"/>
        <w:jc w:val="left"/>
        <w:rPr>
          <w:color w:val="000000"/>
        </w:rPr>
      </w:pPr>
    </w:p>
    <w:p w:rsidR="00450DBF" w:rsidRDefault="00450DBF" w:rsidP="006A4C34">
      <w:pPr>
        <w:pStyle w:val="Heading2"/>
        <w:numPr>
          <w:ilvl w:val="1"/>
          <w:numId w:val="19"/>
        </w:numPr>
      </w:pPr>
      <w:bookmarkStart w:id="15" w:name="_Toc220750697"/>
      <w:r>
        <w:t>Requirement Ranking List</w:t>
      </w:r>
      <w:bookmarkEnd w:id="15"/>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257"/>
        <w:gridCol w:w="1150"/>
        <w:gridCol w:w="1150"/>
      </w:tblGrid>
      <w:tr w:rsidR="00450DBF" w:rsidTr="00722D42">
        <w:tc>
          <w:tcPr>
            <w:tcW w:w="4257" w:type="dxa"/>
          </w:tcPr>
          <w:p w:rsidR="00450DBF" w:rsidRDefault="00450DBF" w:rsidP="00722D42">
            <w:pPr>
              <w:pStyle w:val="BodyText"/>
              <w:ind w:left="0"/>
            </w:pPr>
            <w:r>
              <w:t>Use Cases</w:t>
            </w:r>
          </w:p>
        </w:tc>
        <w:tc>
          <w:tcPr>
            <w:tcW w:w="1150" w:type="dxa"/>
          </w:tcPr>
          <w:p w:rsidR="00450DBF" w:rsidRDefault="00450DBF" w:rsidP="00722D42">
            <w:pPr>
              <w:pStyle w:val="BodyText"/>
              <w:ind w:left="0"/>
            </w:pPr>
            <w:r>
              <w:t>Hours</w:t>
            </w:r>
          </w:p>
        </w:tc>
        <w:tc>
          <w:tcPr>
            <w:tcW w:w="1150" w:type="dxa"/>
          </w:tcPr>
          <w:p w:rsidR="00450DBF" w:rsidRDefault="00450DBF" w:rsidP="00722D42">
            <w:pPr>
              <w:pStyle w:val="BodyText"/>
              <w:ind w:left="0"/>
            </w:pPr>
            <w:r>
              <w:t>Ranking</w:t>
            </w:r>
          </w:p>
        </w:tc>
      </w:tr>
      <w:tr w:rsidR="00450DBF" w:rsidTr="00722D42">
        <w:tc>
          <w:tcPr>
            <w:tcW w:w="4257" w:type="dxa"/>
          </w:tcPr>
          <w:p w:rsidR="00450DBF" w:rsidRDefault="00450DBF" w:rsidP="00722D42">
            <w:pPr>
              <w:pStyle w:val="BodyText"/>
              <w:ind w:left="0"/>
            </w:pPr>
            <w:r>
              <w:t>Request Quote</w:t>
            </w:r>
          </w:p>
        </w:tc>
        <w:tc>
          <w:tcPr>
            <w:tcW w:w="1150" w:type="dxa"/>
          </w:tcPr>
          <w:p w:rsidR="00450DBF" w:rsidRDefault="00450DBF" w:rsidP="00722D42">
            <w:pPr>
              <w:pStyle w:val="BodyText"/>
              <w:ind w:left="0"/>
            </w:pPr>
            <w:r>
              <w:t>40</w:t>
            </w:r>
          </w:p>
        </w:tc>
        <w:tc>
          <w:tcPr>
            <w:tcW w:w="1150" w:type="dxa"/>
          </w:tcPr>
          <w:p w:rsidR="00450DBF" w:rsidRDefault="00450DBF" w:rsidP="00722D42">
            <w:pPr>
              <w:pStyle w:val="BodyText"/>
              <w:ind w:left="0"/>
            </w:pPr>
            <w:r>
              <w:t>4</w:t>
            </w:r>
          </w:p>
        </w:tc>
      </w:tr>
      <w:tr w:rsidR="00450DBF" w:rsidTr="00722D42">
        <w:tc>
          <w:tcPr>
            <w:tcW w:w="4257" w:type="dxa"/>
          </w:tcPr>
          <w:p w:rsidR="00450DBF" w:rsidRDefault="00450DBF" w:rsidP="00722D42">
            <w:pPr>
              <w:pStyle w:val="BodyText"/>
              <w:ind w:left="0"/>
            </w:pPr>
            <w:r>
              <w:t>Book Meeting</w:t>
            </w:r>
          </w:p>
        </w:tc>
        <w:tc>
          <w:tcPr>
            <w:tcW w:w="1150" w:type="dxa"/>
          </w:tcPr>
          <w:p w:rsidR="00450DBF" w:rsidRDefault="00450DBF" w:rsidP="00722D42">
            <w:pPr>
              <w:pStyle w:val="BodyText"/>
              <w:ind w:left="0"/>
            </w:pPr>
            <w:r>
              <w:t>40</w:t>
            </w:r>
          </w:p>
        </w:tc>
        <w:tc>
          <w:tcPr>
            <w:tcW w:w="1150" w:type="dxa"/>
          </w:tcPr>
          <w:p w:rsidR="00450DBF" w:rsidRDefault="00450DBF" w:rsidP="00722D42">
            <w:pPr>
              <w:pStyle w:val="BodyText"/>
              <w:ind w:left="0"/>
            </w:pPr>
            <w:r>
              <w:t>1</w:t>
            </w:r>
          </w:p>
        </w:tc>
      </w:tr>
      <w:tr w:rsidR="00450DBF" w:rsidTr="00722D42">
        <w:tc>
          <w:tcPr>
            <w:tcW w:w="4257" w:type="dxa"/>
          </w:tcPr>
          <w:p w:rsidR="00450DBF" w:rsidRDefault="00450DBF" w:rsidP="00722D42">
            <w:pPr>
              <w:pStyle w:val="BodyText"/>
              <w:ind w:left="0"/>
            </w:pPr>
            <w:r>
              <w:t>Approves Quote</w:t>
            </w:r>
          </w:p>
        </w:tc>
        <w:tc>
          <w:tcPr>
            <w:tcW w:w="1150" w:type="dxa"/>
          </w:tcPr>
          <w:p w:rsidR="00450DBF" w:rsidRDefault="00450DBF" w:rsidP="00722D42">
            <w:pPr>
              <w:pStyle w:val="BodyText"/>
              <w:ind w:left="0"/>
            </w:pPr>
            <w:r>
              <w:t>25</w:t>
            </w:r>
          </w:p>
        </w:tc>
        <w:tc>
          <w:tcPr>
            <w:tcW w:w="1150" w:type="dxa"/>
          </w:tcPr>
          <w:p w:rsidR="00450DBF" w:rsidRDefault="00450DBF" w:rsidP="00722D42">
            <w:pPr>
              <w:pStyle w:val="BodyText"/>
              <w:ind w:left="0"/>
            </w:pPr>
            <w:r>
              <w:t>5</w:t>
            </w:r>
          </w:p>
        </w:tc>
      </w:tr>
      <w:tr w:rsidR="00450DBF" w:rsidTr="00722D42">
        <w:tc>
          <w:tcPr>
            <w:tcW w:w="4257" w:type="dxa"/>
          </w:tcPr>
          <w:p w:rsidR="00450DBF" w:rsidRDefault="00450DBF" w:rsidP="00722D42">
            <w:pPr>
              <w:pStyle w:val="BodyText"/>
              <w:ind w:left="0"/>
            </w:pPr>
            <w:r>
              <w:t>Confirm Meeting</w:t>
            </w:r>
          </w:p>
        </w:tc>
        <w:tc>
          <w:tcPr>
            <w:tcW w:w="1150" w:type="dxa"/>
          </w:tcPr>
          <w:p w:rsidR="00450DBF" w:rsidRDefault="00450DBF" w:rsidP="00722D42">
            <w:pPr>
              <w:pStyle w:val="BodyText"/>
              <w:ind w:left="0"/>
            </w:pPr>
            <w:r>
              <w:t>25</w:t>
            </w:r>
          </w:p>
        </w:tc>
        <w:tc>
          <w:tcPr>
            <w:tcW w:w="1150" w:type="dxa"/>
          </w:tcPr>
          <w:p w:rsidR="00450DBF" w:rsidRDefault="00450DBF" w:rsidP="00722D42">
            <w:pPr>
              <w:pStyle w:val="BodyText"/>
              <w:ind w:left="0"/>
            </w:pPr>
            <w:r>
              <w:t>2</w:t>
            </w:r>
          </w:p>
        </w:tc>
      </w:tr>
      <w:tr w:rsidR="00450DBF" w:rsidTr="00722D42">
        <w:tc>
          <w:tcPr>
            <w:tcW w:w="4257" w:type="dxa"/>
          </w:tcPr>
          <w:p w:rsidR="00450DBF" w:rsidRDefault="00450DBF" w:rsidP="00722D42">
            <w:pPr>
              <w:pStyle w:val="BodyText"/>
              <w:ind w:left="0"/>
            </w:pPr>
            <w:r>
              <w:t>View Meetings</w:t>
            </w:r>
          </w:p>
        </w:tc>
        <w:tc>
          <w:tcPr>
            <w:tcW w:w="1150" w:type="dxa"/>
          </w:tcPr>
          <w:p w:rsidR="00450DBF" w:rsidRDefault="00450DBF" w:rsidP="00722D42">
            <w:pPr>
              <w:pStyle w:val="BodyText"/>
              <w:ind w:left="0"/>
            </w:pPr>
            <w:r>
              <w:t>10</w:t>
            </w:r>
          </w:p>
        </w:tc>
        <w:tc>
          <w:tcPr>
            <w:tcW w:w="1150" w:type="dxa"/>
          </w:tcPr>
          <w:p w:rsidR="00450DBF" w:rsidRDefault="00450DBF" w:rsidP="00722D42">
            <w:pPr>
              <w:pStyle w:val="BodyText"/>
              <w:ind w:left="0"/>
            </w:pPr>
            <w:r>
              <w:t>3</w:t>
            </w:r>
          </w:p>
        </w:tc>
      </w:tr>
    </w:tbl>
    <w:p w:rsidR="00450DBF" w:rsidRPr="009073A1" w:rsidRDefault="00450DBF" w:rsidP="009073A1">
      <w:pPr>
        <w:pStyle w:val="BodyText"/>
      </w:pPr>
    </w:p>
    <w:p w:rsidR="00450DBF" w:rsidRPr="00F658C2" w:rsidRDefault="00450DBF" w:rsidP="006A4C34">
      <w:pPr>
        <w:pStyle w:val="Heading2"/>
        <w:numPr>
          <w:ilvl w:val="1"/>
          <w:numId w:val="19"/>
        </w:numPr>
      </w:pPr>
      <w:bookmarkStart w:id="16" w:name="_Toc220750698"/>
      <w:r>
        <w:t>Iteration Plan</w:t>
      </w:r>
      <w:bookmarkEnd w:id="16"/>
    </w:p>
    <w:tbl>
      <w:tblPr>
        <w:tblW w:w="5363"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363"/>
      </w:tblGrid>
      <w:tr w:rsidR="00450DBF" w:rsidTr="00722D42">
        <w:trPr>
          <w:trHeight w:val="480"/>
        </w:trPr>
        <w:tc>
          <w:tcPr>
            <w:tcW w:w="5363" w:type="dxa"/>
          </w:tcPr>
          <w:p w:rsidR="00450DBF" w:rsidRDefault="00450DBF" w:rsidP="00722D42">
            <w:pPr>
              <w:pStyle w:val="BodyText"/>
              <w:ind w:left="0"/>
            </w:pPr>
            <w:r>
              <w:t>Tasks</w:t>
            </w:r>
          </w:p>
        </w:tc>
      </w:tr>
      <w:tr w:rsidR="00450DBF" w:rsidTr="00722D42">
        <w:trPr>
          <w:trHeight w:val="480"/>
        </w:trPr>
        <w:tc>
          <w:tcPr>
            <w:tcW w:w="5363" w:type="dxa"/>
          </w:tcPr>
          <w:p w:rsidR="00450DBF" w:rsidRDefault="00450DBF" w:rsidP="00722D42">
            <w:pPr>
              <w:pStyle w:val="BodyText"/>
              <w:ind w:left="0"/>
            </w:pPr>
            <w:r>
              <w:t>Setup: Environment, repository and hosting</w:t>
            </w:r>
          </w:p>
        </w:tc>
      </w:tr>
      <w:tr w:rsidR="00450DBF" w:rsidTr="00722D42">
        <w:trPr>
          <w:trHeight w:val="741"/>
        </w:trPr>
        <w:tc>
          <w:tcPr>
            <w:tcW w:w="5363" w:type="dxa"/>
          </w:tcPr>
          <w:p w:rsidR="00450DBF" w:rsidRDefault="00450DBF" w:rsidP="00722D42">
            <w:pPr>
              <w:pStyle w:val="BodyText"/>
              <w:ind w:left="0"/>
            </w:pPr>
            <w:r>
              <w:t>Design: Database Architecture, front end prototype</w:t>
            </w:r>
          </w:p>
        </w:tc>
      </w:tr>
      <w:tr w:rsidR="00450DBF" w:rsidTr="00722D42">
        <w:trPr>
          <w:trHeight w:val="480"/>
        </w:trPr>
        <w:tc>
          <w:tcPr>
            <w:tcW w:w="5363" w:type="dxa"/>
          </w:tcPr>
          <w:p w:rsidR="00450DBF" w:rsidRDefault="00450DBF" w:rsidP="00722D42">
            <w:pPr>
              <w:pStyle w:val="BodyText"/>
              <w:ind w:left="0"/>
            </w:pPr>
            <w:r>
              <w:t>Development: Booking engine</w:t>
            </w:r>
          </w:p>
        </w:tc>
      </w:tr>
      <w:tr w:rsidR="00450DBF" w:rsidTr="00722D42">
        <w:trPr>
          <w:trHeight w:val="480"/>
        </w:trPr>
        <w:tc>
          <w:tcPr>
            <w:tcW w:w="5363" w:type="dxa"/>
          </w:tcPr>
          <w:p w:rsidR="00450DBF" w:rsidRDefault="00450DBF" w:rsidP="00722D42">
            <w:pPr>
              <w:pStyle w:val="BodyText"/>
              <w:ind w:left="0"/>
            </w:pPr>
            <w:r>
              <w:t>Development: Quoting system</w:t>
            </w:r>
          </w:p>
        </w:tc>
      </w:tr>
      <w:tr w:rsidR="00450DBF" w:rsidTr="00722D42">
        <w:trPr>
          <w:trHeight w:val="480"/>
        </w:trPr>
        <w:tc>
          <w:tcPr>
            <w:tcW w:w="5363" w:type="dxa"/>
          </w:tcPr>
          <w:p w:rsidR="00450DBF" w:rsidRDefault="00450DBF" w:rsidP="00722D42">
            <w:pPr>
              <w:pStyle w:val="BodyText"/>
              <w:ind w:left="0"/>
            </w:pPr>
            <w:r>
              <w:t>Development: business rules</w:t>
            </w:r>
          </w:p>
        </w:tc>
      </w:tr>
      <w:tr w:rsidR="00450DBF" w:rsidTr="00722D42">
        <w:trPr>
          <w:trHeight w:val="480"/>
        </w:trPr>
        <w:tc>
          <w:tcPr>
            <w:tcW w:w="5363" w:type="dxa"/>
          </w:tcPr>
          <w:p w:rsidR="00450DBF" w:rsidRDefault="00450DBF" w:rsidP="00722D42">
            <w:pPr>
              <w:pStyle w:val="BodyText"/>
              <w:ind w:left="0"/>
            </w:pPr>
            <w:r>
              <w:t xml:space="preserve">Testing: Test functionality </w:t>
            </w:r>
          </w:p>
        </w:tc>
      </w:tr>
      <w:tr w:rsidR="00450DBF" w:rsidTr="00722D42">
        <w:trPr>
          <w:trHeight w:val="480"/>
        </w:trPr>
        <w:tc>
          <w:tcPr>
            <w:tcW w:w="5363" w:type="dxa"/>
          </w:tcPr>
          <w:p w:rsidR="00450DBF" w:rsidRDefault="00450DBF" w:rsidP="00722D42">
            <w:pPr>
              <w:pStyle w:val="BodyText"/>
              <w:ind w:left="0"/>
            </w:pPr>
            <w:r>
              <w:t>Client Testing</w:t>
            </w:r>
          </w:p>
        </w:tc>
      </w:tr>
    </w:tbl>
    <w:p w:rsidR="00450DBF" w:rsidRPr="009073A1" w:rsidRDefault="00450DBF" w:rsidP="009073A1">
      <w:pPr>
        <w:pStyle w:val="BodyText"/>
      </w:pPr>
    </w:p>
    <w:p w:rsidR="00450DBF" w:rsidRDefault="00450DBF" w:rsidP="006A4C34">
      <w:pPr>
        <w:pStyle w:val="Heading1"/>
        <w:numPr>
          <w:ilvl w:val="0"/>
          <w:numId w:val="19"/>
        </w:numPr>
      </w:pPr>
      <w:bookmarkStart w:id="17" w:name="_Toc220750699"/>
      <w:r>
        <w:t>Software Architecture</w:t>
      </w:r>
      <w:bookmarkEnd w:id="17"/>
    </w:p>
    <w:p w:rsidR="00450DBF" w:rsidRDefault="00450DBF" w:rsidP="009073A1">
      <w:pPr>
        <w:pStyle w:val="NormalBullet1"/>
        <w:numPr>
          <w:ilvl w:val="0"/>
          <w:numId w:val="0"/>
        </w:numPr>
        <w:ind w:left="1170"/>
        <w:jc w:val="left"/>
        <w:rPr>
          <w:color w:val="000000"/>
        </w:rPr>
      </w:pPr>
      <w:r w:rsidRPr="00722D42">
        <w:rPr>
          <w:noProof/>
          <w:color w:val="000000"/>
        </w:rPr>
        <w:pict>
          <v:shape id="Picture 4" o:spid="_x0000_i1029" type="#_x0000_t75" style="width:319.5pt;height:293.25pt;visibility:visible">
            <v:imagedata r:id="rId15" o:title=""/>
          </v:shape>
        </w:pict>
      </w:r>
    </w:p>
    <w:p w:rsidR="00450DBF" w:rsidRDefault="00450DBF" w:rsidP="009073A1">
      <w:pPr>
        <w:pStyle w:val="NormalBullet1"/>
        <w:numPr>
          <w:ilvl w:val="0"/>
          <w:numId w:val="0"/>
        </w:numPr>
        <w:ind w:left="1170"/>
        <w:jc w:val="left"/>
        <w:rPr>
          <w:color w:val="000000"/>
        </w:rPr>
      </w:pPr>
    </w:p>
    <w:p w:rsidR="00450DBF" w:rsidRDefault="00450DBF" w:rsidP="009073A1">
      <w:pPr>
        <w:pStyle w:val="NormalBullet1"/>
        <w:numPr>
          <w:ilvl w:val="0"/>
          <w:numId w:val="0"/>
        </w:numPr>
        <w:ind w:left="1170"/>
        <w:jc w:val="left"/>
        <w:rPr>
          <w:color w:val="000000"/>
        </w:rPr>
      </w:pPr>
    </w:p>
    <w:p w:rsidR="00450DBF" w:rsidRDefault="00450DBF" w:rsidP="009073A1">
      <w:pPr>
        <w:pStyle w:val="NormalBullet1"/>
        <w:numPr>
          <w:ilvl w:val="0"/>
          <w:numId w:val="0"/>
        </w:numPr>
        <w:ind w:left="1170"/>
        <w:jc w:val="left"/>
        <w:rPr>
          <w:color w:val="000000"/>
        </w:rPr>
      </w:pPr>
    </w:p>
    <w:p w:rsidR="00450DBF" w:rsidRDefault="00450DBF" w:rsidP="00B07283">
      <w:pPr>
        <w:pStyle w:val="Heading1"/>
        <w:numPr>
          <w:ilvl w:val="0"/>
          <w:numId w:val="18"/>
        </w:numPr>
        <w:tabs>
          <w:tab w:val="clear" w:pos="1350"/>
          <w:tab w:val="num" w:pos="1648"/>
        </w:tabs>
        <w:ind w:left="1648"/>
      </w:pPr>
      <w:bookmarkStart w:id="18" w:name="_Toc220750700"/>
      <w:r>
        <w:t>Milestones</w:t>
      </w:r>
      <w:bookmarkEnd w:id="18"/>
    </w:p>
    <w:p w:rsidR="00450DBF" w:rsidRDefault="00450DBF" w:rsidP="009073A1">
      <w:pPr>
        <w:pStyle w:val="NormalBullet1"/>
        <w:numPr>
          <w:ilvl w:val="0"/>
          <w:numId w:val="0"/>
        </w:numPr>
        <w:ind w:left="1170"/>
        <w:jc w:val="left"/>
        <w:rPr>
          <w:color w:val="000000"/>
        </w:rPr>
      </w:pPr>
    </w:p>
    <w:p w:rsidR="00450DBF" w:rsidRDefault="00450DBF" w:rsidP="006A4C34">
      <w:pPr>
        <w:pStyle w:val="Heading2"/>
        <w:numPr>
          <w:ilvl w:val="1"/>
          <w:numId w:val="19"/>
        </w:numPr>
      </w:pPr>
      <w:bookmarkStart w:id="19" w:name="_Toc220750701"/>
      <w:bookmarkStart w:id="20" w:name="_Toc206421281"/>
      <w:bookmarkEnd w:id="8"/>
      <w:bookmarkEnd w:id="14"/>
      <w:r w:rsidRPr="004936BD">
        <w:t>Milestones and Target Dates (Estimate)</w:t>
      </w:r>
      <w:bookmarkEnd w:id="19"/>
    </w:p>
    <w:tbl>
      <w:tblPr>
        <w:tblW w:w="873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0"/>
        <w:gridCol w:w="2160"/>
        <w:gridCol w:w="1890"/>
      </w:tblGrid>
      <w:tr w:rsidR="00450DBF" w:rsidRPr="004936BD" w:rsidTr="00722D42">
        <w:trPr>
          <w:trHeight w:hRule="exact" w:val="432"/>
        </w:trPr>
        <w:tc>
          <w:tcPr>
            <w:tcW w:w="4680" w:type="dxa"/>
          </w:tcPr>
          <w:p w:rsidR="00450DBF" w:rsidRPr="00722D42" w:rsidRDefault="00450DBF" w:rsidP="00722D42">
            <w:pPr>
              <w:pStyle w:val="BodyText"/>
              <w:ind w:left="0"/>
              <w:jc w:val="left"/>
              <w:rPr>
                <w:b/>
                <w:color w:val="000000"/>
              </w:rPr>
            </w:pPr>
            <w:r w:rsidRPr="00722D42">
              <w:rPr>
                <w:b/>
                <w:color w:val="000000"/>
              </w:rPr>
              <w:t>Task</w:t>
            </w:r>
          </w:p>
        </w:tc>
        <w:tc>
          <w:tcPr>
            <w:tcW w:w="2160" w:type="dxa"/>
          </w:tcPr>
          <w:p w:rsidR="00450DBF" w:rsidRPr="00722D42" w:rsidRDefault="00450DBF" w:rsidP="00722D42">
            <w:pPr>
              <w:pStyle w:val="BodyText"/>
              <w:ind w:left="0"/>
              <w:jc w:val="left"/>
              <w:rPr>
                <w:b/>
                <w:color w:val="000000"/>
              </w:rPr>
            </w:pPr>
            <w:r w:rsidRPr="00722D42">
              <w:rPr>
                <w:b/>
                <w:color w:val="000000"/>
              </w:rPr>
              <w:t>Owner</w:t>
            </w:r>
          </w:p>
        </w:tc>
        <w:tc>
          <w:tcPr>
            <w:tcW w:w="1890" w:type="dxa"/>
          </w:tcPr>
          <w:p w:rsidR="00450DBF" w:rsidRPr="00722D42" w:rsidRDefault="00450DBF" w:rsidP="00722D42">
            <w:pPr>
              <w:pStyle w:val="BodyText"/>
              <w:ind w:left="0"/>
              <w:jc w:val="left"/>
              <w:rPr>
                <w:b/>
                <w:color w:val="000000"/>
              </w:rPr>
            </w:pPr>
            <w:r w:rsidRPr="00722D42">
              <w:rPr>
                <w:b/>
                <w:color w:val="000000"/>
              </w:rPr>
              <w:t>Due Date</w:t>
            </w:r>
          </w:p>
        </w:tc>
      </w:tr>
      <w:tr w:rsidR="00450DBF" w:rsidRPr="004936BD" w:rsidTr="00722D42">
        <w:trPr>
          <w:trHeight w:hRule="exact" w:val="432"/>
        </w:trPr>
        <w:tc>
          <w:tcPr>
            <w:tcW w:w="4680" w:type="dxa"/>
          </w:tcPr>
          <w:p w:rsidR="00450DBF" w:rsidRPr="00722D42" w:rsidRDefault="00450DBF" w:rsidP="00722D42">
            <w:pPr>
              <w:pStyle w:val="BodyText"/>
              <w:ind w:left="0"/>
              <w:jc w:val="left"/>
              <w:rPr>
                <w:color w:val="000000"/>
              </w:rPr>
            </w:pPr>
            <w:r w:rsidRPr="00722D42">
              <w:rPr>
                <w:color w:val="000000"/>
              </w:rPr>
              <w:t>Preparing Inception Document</w:t>
            </w:r>
          </w:p>
        </w:tc>
        <w:tc>
          <w:tcPr>
            <w:tcW w:w="2160" w:type="dxa"/>
          </w:tcPr>
          <w:p w:rsidR="00450DBF" w:rsidRPr="00722D42" w:rsidRDefault="00450DBF" w:rsidP="00722D42">
            <w:pPr>
              <w:pStyle w:val="BodyText"/>
              <w:ind w:left="0"/>
              <w:jc w:val="left"/>
              <w:rPr>
                <w:color w:val="000000"/>
              </w:rPr>
            </w:pPr>
            <w:r w:rsidRPr="00722D42">
              <w:rPr>
                <w:color w:val="000000"/>
              </w:rPr>
              <w:t>Andrea Soto</w:t>
            </w:r>
          </w:p>
        </w:tc>
        <w:tc>
          <w:tcPr>
            <w:tcW w:w="1890" w:type="dxa"/>
          </w:tcPr>
          <w:p w:rsidR="00450DBF" w:rsidRPr="00722D42" w:rsidRDefault="00450DBF" w:rsidP="00722D42">
            <w:pPr>
              <w:pStyle w:val="BodyText"/>
              <w:ind w:left="0"/>
              <w:jc w:val="left"/>
              <w:rPr>
                <w:color w:val="000000"/>
              </w:rPr>
            </w:pPr>
            <w:r w:rsidRPr="00722D42">
              <w:rPr>
                <w:color w:val="000000"/>
              </w:rPr>
              <w:t>Jan. 20, 2013</w:t>
            </w:r>
          </w:p>
        </w:tc>
      </w:tr>
      <w:tr w:rsidR="00450DBF" w:rsidRPr="004936BD" w:rsidTr="00722D42">
        <w:trPr>
          <w:trHeight w:hRule="exact" w:val="432"/>
        </w:trPr>
        <w:tc>
          <w:tcPr>
            <w:tcW w:w="4680" w:type="dxa"/>
          </w:tcPr>
          <w:p w:rsidR="00450DBF" w:rsidRPr="00722D42" w:rsidRDefault="00450DBF" w:rsidP="00722D42">
            <w:pPr>
              <w:pStyle w:val="BodyText"/>
              <w:ind w:left="0"/>
              <w:jc w:val="left"/>
              <w:rPr>
                <w:color w:val="000000"/>
              </w:rPr>
            </w:pPr>
            <w:r w:rsidRPr="00722D42">
              <w:rPr>
                <w:color w:val="000000"/>
              </w:rPr>
              <w:t xml:space="preserve">Approval </w:t>
            </w:r>
          </w:p>
        </w:tc>
        <w:tc>
          <w:tcPr>
            <w:tcW w:w="2160" w:type="dxa"/>
          </w:tcPr>
          <w:p w:rsidR="00450DBF" w:rsidRPr="00722D42" w:rsidRDefault="00450DBF" w:rsidP="00722D42">
            <w:pPr>
              <w:pStyle w:val="BodyText"/>
              <w:ind w:left="0"/>
              <w:jc w:val="left"/>
              <w:rPr>
                <w:color w:val="000000"/>
              </w:rPr>
            </w:pPr>
            <w:r w:rsidRPr="00722D42">
              <w:rPr>
                <w:color w:val="000000"/>
              </w:rPr>
              <w:t>El Sol Construction</w:t>
            </w:r>
          </w:p>
        </w:tc>
        <w:tc>
          <w:tcPr>
            <w:tcW w:w="1890" w:type="dxa"/>
          </w:tcPr>
          <w:p w:rsidR="00450DBF" w:rsidRPr="00722D42" w:rsidRDefault="00450DBF" w:rsidP="00722D42">
            <w:pPr>
              <w:pStyle w:val="BodyText"/>
              <w:ind w:left="0"/>
              <w:jc w:val="left"/>
              <w:rPr>
                <w:color w:val="000000"/>
              </w:rPr>
            </w:pPr>
            <w:r w:rsidRPr="00722D42">
              <w:rPr>
                <w:color w:val="000000"/>
              </w:rPr>
              <w:t>Jan. 25, 2013</w:t>
            </w:r>
          </w:p>
        </w:tc>
      </w:tr>
      <w:tr w:rsidR="00450DBF" w:rsidRPr="004936BD" w:rsidTr="00722D42">
        <w:trPr>
          <w:trHeight w:hRule="exact" w:val="622"/>
        </w:trPr>
        <w:tc>
          <w:tcPr>
            <w:tcW w:w="4680" w:type="dxa"/>
          </w:tcPr>
          <w:p w:rsidR="00450DBF" w:rsidRPr="00722D42" w:rsidRDefault="00450DBF" w:rsidP="00722D42">
            <w:pPr>
              <w:pStyle w:val="BodyText"/>
              <w:ind w:left="0"/>
              <w:jc w:val="left"/>
              <w:rPr>
                <w:color w:val="000000"/>
              </w:rPr>
            </w:pPr>
            <w:r w:rsidRPr="00722D42">
              <w:rPr>
                <w:color w:val="000000"/>
              </w:rPr>
              <w:t>Design the OQS application:  database &amp; screens</w:t>
            </w:r>
          </w:p>
        </w:tc>
        <w:tc>
          <w:tcPr>
            <w:tcW w:w="2160" w:type="dxa"/>
          </w:tcPr>
          <w:p w:rsidR="00450DBF" w:rsidRPr="00722D42" w:rsidRDefault="00450DBF" w:rsidP="00722D42">
            <w:pPr>
              <w:pStyle w:val="BodyText"/>
              <w:ind w:left="0"/>
              <w:jc w:val="left"/>
              <w:rPr>
                <w:color w:val="000000"/>
              </w:rPr>
            </w:pPr>
            <w:r w:rsidRPr="00722D42">
              <w:rPr>
                <w:color w:val="000000"/>
              </w:rPr>
              <w:t>Andrea Soto</w:t>
            </w:r>
          </w:p>
        </w:tc>
        <w:tc>
          <w:tcPr>
            <w:tcW w:w="1890" w:type="dxa"/>
          </w:tcPr>
          <w:p w:rsidR="00450DBF" w:rsidRPr="00722D42" w:rsidRDefault="00450DBF" w:rsidP="00FC1F80">
            <w:pPr>
              <w:rPr>
                <w:color w:val="000000"/>
              </w:rPr>
            </w:pPr>
            <w:r w:rsidRPr="00722D42">
              <w:rPr>
                <w:color w:val="000000"/>
              </w:rPr>
              <w:t>Feb  8, 2013</w:t>
            </w:r>
          </w:p>
        </w:tc>
      </w:tr>
      <w:tr w:rsidR="00450DBF" w:rsidRPr="004936BD" w:rsidTr="00722D42">
        <w:trPr>
          <w:trHeight w:hRule="exact" w:val="613"/>
        </w:trPr>
        <w:tc>
          <w:tcPr>
            <w:tcW w:w="4680" w:type="dxa"/>
          </w:tcPr>
          <w:p w:rsidR="00450DBF" w:rsidRPr="00722D42" w:rsidRDefault="00450DBF" w:rsidP="00A43197">
            <w:pPr>
              <w:rPr>
                <w:color w:val="000000"/>
              </w:rPr>
            </w:pPr>
            <w:r>
              <w:t>Development: Booking engine</w:t>
            </w:r>
          </w:p>
        </w:tc>
        <w:tc>
          <w:tcPr>
            <w:tcW w:w="2160" w:type="dxa"/>
          </w:tcPr>
          <w:p w:rsidR="00450DBF" w:rsidRPr="00722D42" w:rsidRDefault="00450DBF" w:rsidP="00FC1F80">
            <w:pPr>
              <w:rPr>
                <w:color w:val="000000"/>
              </w:rPr>
            </w:pPr>
            <w:r w:rsidRPr="00722D42">
              <w:rPr>
                <w:color w:val="000000"/>
              </w:rPr>
              <w:t>Andrea Soto</w:t>
            </w:r>
          </w:p>
        </w:tc>
        <w:tc>
          <w:tcPr>
            <w:tcW w:w="1890" w:type="dxa"/>
          </w:tcPr>
          <w:p w:rsidR="00450DBF" w:rsidRPr="00722D42" w:rsidRDefault="00450DBF" w:rsidP="00D84326">
            <w:pPr>
              <w:rPr>
                <w:color w:val="000000"/>
              </w:rPr>
            </w:pPr>
            <w:r w:rsidRPr="00722D42">
              <w:rPr>
                <w:color w:val="000000"/>
              </w:rPr>
              <w:t>Mar. 8, 2013</w:t>
            </w:r>
          </w:p>
        </w:tc>
      </w:tr>
      <w:tr w:rsidR="00450DBF" w:rsidRPr="004936BD" w:rsidTr="00722D42">
        <w:trPr>
          <w:trHeight w:hRule="exact" w:val="613"/>
        </w:trPr>
        <w:tc>
          <w:tcPr>
            <w:tcW w:w="4680" w:type="dxa"/>
          </w:tcPr>
          <w:p w:rsidR="00450DBF" w:rsidRPr="00722D42" w:rsidRDefault="00450DBF" w:rsidP="004915B1">
            <w:pPr>
              <w:rPr>
                <w:color w:val="000000"/>
              </w:rPr>
            </w:pPr>
            <w:r>
              <w:t>Development: Quoting system</w:t>
            </w:r>
          </w:p>
        </w:tc>
        <w:tc>
          <w:tcPr>
            <w:tcW w:w="2160" w:type="dxa"/>
          </w:tcPr>
          <w:p w:rsidR="00450DBF" w:rsidRPr="00722D42" w:rsidRDefault="00450DBF" w:rsidP="00D84326">
            <w:pPr>
              <w:rPr>
                <w:color w:val="000000"/>
              </w:rPr>
            </w:pPr>
            <w:r w:rsidRPr="00722D42">
              <w:rPr>
                <w:color w:val="000000"/>
              </w:rPr>
              <w:t>Andrea Soto</w:t>
            </w:r>
          </w:p>
        </w:tc>
        <w:tc>
          <w:tcPr>
            <w:tcW w:w="1890" w:type="dxa"/>
          </w:tcPr>
          <w:p w:rsidR="00450DBF" w:rsidRPr="00722D42" w:rsidRDefault="00450DBF" w:rsidP="00D84326">
            <w:pPr>
              <w:rPr>
                <w:color w:val="000000"/>
              </w:rPr>
            </w:pPr>
            <w:r w:rsidRPr="00722D42">
              <w:rPr>
                <w:color w:val="000000"/>
              </w:rPr>
              <w:t>Mar. 26, 2013</w:t>
            </w:r>
          </w:p>
        </w:tc>
      </w:tr>
      <w:tr w:rsidR="00450DBF" w:rsidRPr="004936BD" w:rsidTr="00722D42">
        <w:trPr>
          <w:trHeight w:hRule="exact" w:val="613"/>
        </w:trPr>
        <w:tc>
          <w:tcPr>
            <w:tcW w:w="4680" w:type="dxa"/>
          </w:tcPr>
          <w:p w:rsidR="00450DBF" w:rsidRPr="00722D42" w:rsidRDefault="00450DBF" w:rsidP="00C34373">
            <w:pPr>
              <w:rPr>
                <w:color w:val="000000"/>
              </w:rPr>
            </w:pPr>
            <w:r>
              <w:t>Development: business rules</w:t>
            </w:r>
          </w:p>
        </w:tc>
        <w:tc>
          <w:tcPr>
            <w:tcW w:w="2160" w:type="dxa"/>
          </w:tcPr>
          <w:p w:rsidR="00450DBF" w:rsidRPr="00722D42" w:rsidRDefault="00450DBF" w:rsidP="00722D42">
            <w:pPr>
              <w:pStyle w:val="BodyText"/>
              <w:ind w:left="0"/>
              <w:jc w:val="left"/>
              <w:rPr>
                <w:color w:val="000000"/>
              </w:rPr>
            </w:pPr>
            <w:r w:rsidRPr="00722D42">
              <w:rPr>
                <w:color w:val="000000"/>
              </w:rPr>
              <w:t>Andrea Soto</w:t>
            </w:r>
          </w:p>
        </w:tc>
        <w:tc>
          <w:tcPr>
            <w:tcW w:w="1890" w:type="dxa"/>
          </w:tcPr>
          <w:p w:rsidR="00450DBF" w:rsidRPr="00722D42" w:rsidRDefault="00450DBF" w:rsidP="00D84326">
            <w:pPr>
              <w:rPr>
                <w:color w:val="000000"/>
              </w:rPr>
            </w:pPr>
            <w:r w:rsidRPr="00722D42">
              <w:rPr>
                <w:color w:val="000000"/>
              </w:rPr>
              <w:t>Mar. 10, 2013</w:t>
            </w:r>
          </w:p>
        </w:tc>
      </w:tr>
      <w:tr w:rsidR="00450DBF" w:rsidRPr="004936BD" w:rsidTr="00722D42">
        <w:trPr>
          <w:trHeight w:hRule="exact" w:val="613"/>
        </w:trPr>
        <w:tc>
          <w:tcPr>
            <w:tcW w:w="4680" w:type="dxa"/>
          </w:tcPr>
          <w:p w:rsidR="00450DBF" w:rsidRPr="00722D42" w:rsidRDefault="00450DBF" w:rsidP="00D84326">
            <w:pPr>
              <w:rPr>
                <w:color w:val="000000"/>
              </w:rPr>
            </w:pPr>
            <w:r w:rsidRPr="00722D42">
              <w:rPr>
                <w:color w:val="000000"/>
              </w:rPr>
              <w:t>User Acceptance Testing</w:t>
            </w:r>
          </w:p>
        </w:tc>
        <w:tc>
          <w:tcPr>
            <w:tcW w:w="2160" w:type="dxa"/>
          </w:tcPr>
          <w:p w:rsidR="00450DBF" w:rsidRPr="00722D42" w:rsidRDefault="00450DBF" w:rsidP="00D84326">
            <w:pPr>
              <w:rPr>
                <w:color w:val="000000"/>
              </w:rPr>
            </w:pPr>
            <w:r w:rsidRPr="00722D42">
              <w:rPr>
                <w:color w:val="000000"/>
              </w:rPr>
              <w:t>El Sol Construction</w:t>
            </w:r>
          </w:p>
        </w:tc>
        <w:tc>
          <w:tcPr>
            <w:tcW w:w="1890" w:type="dxa"/>
          </w:tcPr>
          <w:p w:rsidR="00450DBF" w:rsidRPr="00722D42" w:rsidRDefault="00450DBF" w:rsidP="00D84326">
            <w:pPr>
              <w:rPr>
                <w:color w:val="000000"/>
              </w:rPr>
            </w:pPr>
            <w:r w:rsidRPr="00722D42">
              <w:rPr>
                <w:color w:val="000000"/>
              </w:rPr>
              <w:t>Apr. 10, 2013</w:t>
            </w:r>
          </w:p>
        </w:tc>
      </w:tr>
      <w:tr w:rsidR="00450DBF" w:rsidRPr="004936BD" w:rsidTr="00722D42">
        <w:trPr>
          <w:trHeight w:hRule="exact" w:val="613"/>
        </w:trPr>
        <w:tc>
          <w:tcPr>
            <w:tcW w:w="4680" w:type="dxa"/>
          </w:tcPr>
          <w:p w:rsidR="00450DBF" w:rsidRPr="00722D42" w:rsidRDefault="00450DBF" w:rsidP="00FC1F80">
            <w:pPr>
              <w:rPr>
                <w:color w:val="000000"/>
              </w:rPr>
            </w:pPr>
            <w:r w:rsidRPr="00722D42">
              <w:rPr>
                <w:color w:val="000000"/>
              </w:rPr>
              <w:t xml:space="preserve">Elevate to Production </w:t>
            </w:r>
          </w:p>
        </w:tc>
        <w:tc>
          <w:tcPr>
            <w:tcW w:w="2160" w:type="dxa"/>
          </w:tcPr>
          <w:p w:rsidR="00450DBF" w:rsidRPr="00722D42" w:rsidRDefault="00450DBF" w:rsidP="00FC1F80">
            <w:pPr>
              <w:rPr>
                <w:color w:val="000000"/>
              </w:rPr>
            </w:pPr>
            <w:r w:rsidRPr="00722D42">
              <w:rPr>
                <w:color w:val="000000"/>
              </w:rPr>
              <w:t>Andrea Soto</w:t>
            </w:r>
          </w:p>
        </w:tc>
        <w:tc>
          <w:tcPr>
            <w:tcW w:w="1890" w:type="dxa"/>
          </w:tcPr>
          <w:p w:rsidR="00450DBF" w:rsidRPr="00722D42" w:rsidRDefault="00450DBF" w:rsidP="00FC1F80">
            <w:pPr>
              <w:rPr>
                <w:color w:val="000000"/>
              </w:rPr>
            </w:pPr>
            <w:r w:rsidRPr="00722D42">
              <w:rPr>
                <w:color w:val="000000"/>
              </w:rPr>
              <w:t>Apr. 20, 2013</w:t>
            </w:r>
          </w:p>
        </w:tc>
      </w:tr>
      <w:tr w:rsidR="00450DBF" w:rsidRPr="004936BD" w:rsidTr="00722D42">
        <w:trPr>
          <w:trHeight w:hRule="exact" w:val="667"/>
        </w:trPr>
        <w:tc>
          <w:tcPr>
            <w:tcW w:w="4680" w:type="dxa"/>
          </w:tcPr>
          <w:p w:rsidR="00450DBF" w:rsidRPr="001528CF" w:rsidRDefault="00450DBF" w:rsidP="00FC1F80">
            <w:r w:rsidRPr="00722D42">
              <w:rPr>
                <w:color w:val="000000"/>
              </w:rPr>
              <w:t>Client sign off and project closure</w:t>
            </w:r>
          </w:p>
        </w:tc>
        <w:tc>
          <w:tcPr>
            <w:tcW w:w="2160" w:type="dxa"/>
          </w:tcPr>
          <w:p w:rsidR="00450DBF" w:rsidRPr="001528CF" w:rsidRDefault="00450DBF" w:rsidP="00FC1F80">
            <w:pPr>
              <w:numPr>
                <w:ins w:id="21" w:author="Unknown" w:date="2010-03-08T18:08:00Z"/>
              </w:numPr>
            </w:pPr>
            <w:r w:rsidRPr="00722D42">
              <w:rPr>
                <w:color w:val="000000"/>
              </w:rPr>
              <w:t>El Sol Construction</w:t>
            </w:r>
          </w:p>
        </w:tc>
        <w:tc>
          <w:tcPr>
            <w:tcW w:w="1890" w:type="dxa"/>
          </w:tcPr>
          <w:p w:rsidR="00450DBF" w:rsidRPr="00722D42" w:rsidRDefault="00450DBF" w:rsidP="00FC1F80">
            <w:pPr>
              <w:rPr>
                <w:color w:val="000000"/>
              </w:rPr>
            </w:pPr>
            <w:r w:rsidRPr="00722D42">
              <w:rPr>
                <w:color w:val="000000"/>
              </w:rPr>
              <w:t>Apr 26, 2013</w:t>
            </w:r>
          </w:p>
        </w:tc>
      </w:tr>
    </w:tbl>
    <w:p w:rsidR="00450DBF" w:rsidRDefault="00450DBF" w:rsidP="00B51E10">
      <w:pPr>
        <w:pStyle w:val="BodyText"/>
      </w:pPr>
      <w:bookmarkStart w:id="22" w:name="_Toc31685769"/>
      <w:bookmarkStart w:id="23" w:name="_Toc206421282"/>
      <w:bookmarkEnd w:id="20"/>
    </w:p>
    <w:p w:rsidR="00450DBF" w:rsidRDefault="00450DBF" w:rsidP="00B51E10">
      <w:pPr>
        <w:pStyle w:val="BodyText"/>
      </w:pPr>
    </w:p>
    <w:p w:rsidR="00450DBF" w:rsidRDefault="00450DBF" w:rsidP="00B51E10">
      <w:pPr>
        <w:pStyle w:val="BodyText"/>
      </w:pPr>
    </w:p>
    <w:p w:rsidR="00450DBF" w:rsidRDefault="00450DBF" w:rsidP="00B51E10">
      <w:pPr>
        <w:pStyle w:val="BodyText"/>
      </w:pPr>
    </w:p>
    <w:p w:rsidR="00450DBF" w:rsidRDefault="00450DBF" w:rsidP="00B51E10">
      <w:pPr>
        <w:pStyle w:val="BodyText"/>
      </w:pPr>
    </w:p>
    <w:p w:rsidR="00450DBF" w:rsidRDefault="00450DBF" w:rsidP="00B51E10">
      <w:pPr>
        <w:pStyle w:val="BodyText"/>
      </w:pPr>
    </w:p>
    <w:p w:rsidR="00450DBF" w:rsidRDefault="00450DBF" w:rsidP="00B51E10">
      <w:pPr>
        <w:pStyle w:val="BodyText"/>
      </w:pPr>
    </w:p>
    <w:p w:rsidR="00450DBF" w:rsidRDefault="00450DBF" w:rsidP="00B51E10">
      <w:pPr>
        <w:pStyle w:val="BodyText"/>
      </w:pPr>
    </w:p>
    <w:p w:rsidR="00450DBF" w:rsidRDefault="00450DBF" w:rsidP="00B51E10">
      <w:pPr>
        <w:pStyle w:val="BodyText"/>
      </w:pPr>
    </w:p>
    <w:p w:rsidR="00450DBF" w:rsidRDefault="00450DBF" w:rsidP="00B51E10">
      <w:pPr>
        <w:pStyle w:val="BodyText"/>
      </w:pPr>
    </w:p>
    <w:p w:rsidR="00450DBF" w:rsidRDefault="00450DBF" w:rsidP="00B51E10">
      <w:pPr>
        <w:pStyle w:val="BodyText"/>
      </w:pPr>
    </w:p>
    <w:p w:rsidR="00450DBF" w:rsidRDefault="00450DBF" w:rsidP="006A4C34">
      <w:pPr>
        <w:pStyle w:val="Heading1"/>
        <w:numPr>
          <w:ilvl w:val="0"/>
          <w:numId w:val="19"/>
        </w:numPr>
      </w:pPr>
      <w:bookmarkStart w:id="24" w:name="_Toc220750702"/>
      <w:r>
        <w:t>Estimated Costs</w:t>
      </w:r>
      <w:bookmarkEnd w:id="22"/>
      <w:bookmarkEnd w:id="23"/>
      <w:bookmarkEnd w:id="24"/>
    </w:p>
    <w:p w:rsidR="00450DBF" w:rsidRPr="00B616A5" w:rsidRDefault="00450DBF" w:rsidP="00EF5E95">
      <w:pPr>
        <w:pStyle w:val="BodyText"/>
        <w:spacing w:after="120"/>
        <w:rPr>
          <w:color w:val="000000"/>
        </w:rPr>
      </w:pPr>
      <w:bookmarkStart w:id="25" w:name="_Toc31685770"/>
      <w:r w:rsidRPr="00B616A5">
        <w:rPr>
          <w:color w:val="000000"/>
        </w:rPr>
        <w:t>The Fees described in this Estimated Costs section are estimates only.</w:t>
      </w:r>
    </w:p>
    <w:p w:rsidR="00450DBF" w:rsidRDefault="00450DBF" w:rsidP="005738AA">
      <w:pPr>
        <w:pStyle w:val="BodyText"/>
        <w:spacing w:after="120"/>
        <w:rPr>
          <w:color w:val="000000"/>
        </w:rPr>
      </w:pPr>
      <w:r w:rsidRPr="00B616A5">
        <w:rPr>
          <w:color w:val="000000"/>
        </w:rPr>
        <w:t>The labor figures identified below have been</w:t>
      </w:r>
      <w:r>
        <w:rPr>
          <w:color w:val="000000"/>
        </w:rPr>
        <w:t xml:space="preserve"> calculated using hourly units at $70/hr.</w:t>
      </w:r>
    </w:p>
    <w:p w:rsidR="00450DBF" w:rsidRPr="001528CF" w:rsidRDefault="00450DBF" w:rsidP="00985FD6">
      <w:pPr>
        <w:pStyle w:val="Heading2"/>
        <w:numPr>
          <w:ilvl w:val="1"/>
          <w:numId w:val="20"/>
        </w:numPr>
        <w:rPr>
          <w:color w:val="000000"/>
        </w:rPr>
      </w:pPr>
      <w:bookmarkStart w:id="26" w:name="_Toc212019823"/>
      <w:bookmarkStart w:id="27" w:name="_Toc220750703"/>
      <w:r w:rsidRPr="001528CF">
        <w:rPr>
          <w:color w:val="000000"/>
        </w:rPr>
        <w:t>One Time Project Implementation Cost</w:t>
      </w:r>
      <w:bookmarkEnd w:id="26"/>
      <w:bookmarkEnd w:id="27"/>
    </w:p>
    <w:p w:rsidR="00450DBF" w:rsidRPr="001528CF" w:rsidRDefault="00450DBF" w:rsidP="00985FD6">
      <w:pPr>
        <w:pStyle w:val="BodyText"/>
        <w:rPr>
          <w:rFonts w:cs="Tahoma"/>
          <w:color w:val="000000"/>
        </w:rPr>
      </w:pPr>
      <w:r w:rsidRPr="001528CF">
        <w:rPr>
          <w:rFonts w:cs="Tahoma"/>
          <w:color w:val="000000"/>
        </w:rPr>
        <w:t>The estimated one-time costs for this project are as follows:</w:t>
      </w:r>
    </w:p>
    <w:tbl>
      <w:tblPr>
        <w:tblW w:w="8432" w:type="dxa"/>
        <w:tblInd w:w="11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4369"/>
        <w:gridCol w:w="1258"/>
        <w:gridCol w:w="1701"/>
        <w:gridCol w:w="1104"/>
      </w:tblGrid>
      <w:tr w:rsidR="00450DBF" w:rsidRPr="001528CF" w:rsidTr="003C47D0">
        <w:trPr>
          <w:trHeight w:val="80"/>
        </w:trPr>
        <w:tc>
          <w:tcPr>
            <w:tcW w:w="4369" w:type="dxa"/>
            <w:tcBorders>
              <w:top w:val="single" w:sz="4" w:space="0" w:color="auto"/>
            </w:tcBorders>
            <w:shd w:val="clear" w:color="auto" w:fill="C0C0C0"/>
          </w:tcPr>
          <w:p w:rsidR="00450DBF" w:rsidRPr="001528CF" w:rsidRDefault="00450DBF" w:rsidP="00503D79">
            <w:pPr>
              <w:autoSpaceDE w:val="0"/>
              <w:autoSpaceDN w:val="0"/>
              <w:adjustRightInd w:val="0"/>
              <w:jc w:val="center"/>
              <w:rPr>
                <w:rFonts w:cs="Tahoma"/>
                <w:b/>
                <w:bCs/>
                <w:szCs w:val="22"/>
                <w:lang w:val="de-DE" w:eastAsia="de-DE"/>
              </w:rPr>
            </w:pPr>
            <w:bookmarkStart w:id="28" w:name="_Hlk244072126"/>
            <w:r>
              <w:rPr>
                <w:rFonts w:cs="Tahoma"/>
                <w:b/>
                <w:bCs/>
                <w:szCs w:val="22"/>
                <w:lang w:val="de-DE" w:eastAsia="de-DE"/>
              </w:rPr>
              <w:t>Deliverable</w:t>
            </w:r>
          </w:p>
        </w:tc>
        <w:tc>
          <w:tcPr>
            <w:tcW w:w="1258" w:type="dxa"/>
            <w:tcBorders>
              <w:top w:val="single" w:sz="4" w:space="0" w:color="auto"/>
            </w:tcBorders>
            <w:shd w:val="clear" w:color="auto" w:fill="C0C0C0"/>
          </w:tcPr>
          <w:p w:rsidR="00450DBF" w:rsidRPr="001528CF" w:rsidRDefault="00450DBF" w:rsidP="00FC1F80">
            <w:pPr>
              <w:autoSpaceDE w:val="0"/>
              <w:autoSpaceDN w:val="0"/>
              <w:adjustRightInd w:val="0"/>
              <w:jc w:val="right"/>
              <w:rPr>
                <w:rFonts w:cs="Tahoma"/>
                <w:b/>
                <w:szCs w:val="22"/>
                <w:lang w:val="de-DE" w:eastAsia="de-DE"/>
              </w:rPr>
            </w:pPr>
            <w:r>
              <w:rPr>
                <w:rFonts w:cs="Tahoma"/>
                <w:b/>
                <w:szCs w:val="22"/>
                <w:lang w:val="de-DE" w:eastAsia="de-DE"/>
              </w:rPr>
              <w:t>Hours</w:t>
            </w:r>
          </w:p>
        </w:tc>
        <w:tc>
          <w:tcPr>
            <w:tcW w:w="1701" w:type="dxa"/>
            <w:tcBorders>
              <w:top w:val="single" w:sz="4" w:space="0" w:color="auto"/>
            </w:tcBorders>
            <w:shd w:val="clear" w:color="auto" w:fill="C0C0C0"/>
          </w:tcPr>
          <w:p w:rsidR="00450DBF" w:rsidRPr="001528CF" w:rsidRDefault="00450DBF" w:rsidP="00FC1F80">
            <w:pPr>
              <w:autoSpaceDE w:val="0"/>
              <w:autoSpaceDN w:val="0"/>
              <w:adjustRightInd w:val="0"/>
              <w:jc w:val="right"/>
              <w:rPr>
                <w:rFonts w:cs="Tahoma"/>
                <w:b/>
                <w:szCs w:val="22"/>
                <w:lang w:val="de-DE" w:eastAsia="de-DE"/>
              </w:rPr>
            </w:pPr>
            <w:r>
              <w:rPr>
                <w:rFonts w:cs="Tahoma"/>
                <w:b/>
                <w:szCs w:val="22"/>
                <w:lang w:val="de-DE" w:eastAsia="de-DE"/>
              </w:rPr>
              <w:t>Labour Cost</w:t>
            </w:r>
          </w:p>
        </w:tc>
        <w:tc>
          <w:tcPr>
            <w:tcW w:w="1104" w:type="dxa"/>
            <w:tcBorders>
              <w:top w:val="single" w:sz="4" w:space="0" w:color="auto"/>
            </w:tcBorders>
            <w:shd w:val="clear" w:color="auto" w:fill="C0C0C0"/>
            <w:noWrap/>
          </w:tcPr>
          <w:p w:rsidR="00450DBF" w:rsidRPr="001528CF" w:rsidRDefault="00450DBF" w:rsidP="00FC1F80">
            <w:pPr>
              <w:autoSpaceDE w:val="0"/>
              <w:autoSpaceDN w:val="0"/>
              <w:adjustRightInd w:val="0"/>
              <w:jc w:val="right"/>
              <w:rPr>
                <w:rFonts w:cs="Tahoma"/>
                <w:b/>
                <w:szCs w:val="22"/>
                <w:lang w:val="de-DE" w:eastAsia="de-DE"/>
              </w:rPr>
            </w:pPr>
            <w:r w:rsidRPr="001528CF">
              <w:rPr>
                <w:rFonts w:cs="Tahoma"/>
                <w:b/>
                <w:szCs w:val="22"/>
                <w:lang w:val="de-DE" w:eastAsia="de-DE"/>
              </w:rPr>
              <w:t>Cost</w:t>
            </w:r>
          </w:p>
        </w:tc>
      </w:tr>
      <w:tr w:rsidR="00450DBF" w:rsidRPr="001528CF" w:rsidTr="003C47D0">
        <w:trPr>
          <w:trHeight w:val="80"/>
        </w:trPr>
        <w:tc>
          <w:tcPr>
            <w:tcW w:w="4369" w:type="dxa"/>
          </w:tcPr>
          <w:p w:rsidR="00450DBF" w:rsidRPr="001528CF" w:rsidRDefault="00450DBF" w:rsidP="00FC1F80">
            <w:pPr>
              <w:pStyle w:val="BodyText"/>
              <w:spacing w:after="0"/>
              <w:ind w:left="0"/>
              <w:jc w:val="left"/>
              <w:rPr>
                <w:rFonts w:cs="Tahoma"/>
              </w:rPr>
            </w:pPr>
            <w:bookmarkStart w:id="29" w:name="_Hlk211849081"/>
          </w:p>
        </w:tc>
        <w:tc>
          <w:tcPr>
            <w:tcW w:w="1258" w:type="dxa"/>
          </w:tcPr>
          <w:p w:rsidR="00450DBF" w:rsidRPr="001528CF" w:rsidRDefault="00450DBF" w:rsidP="00FC1F80">
            <w:pPr>
              <w:autoSpaceDE w:val="0"/>
              <w:autoSpaceDN w:val="0"/>
              <w:adjustRightInd w:val="0"/>
              <w:jc w:val="right"/>
              <w:rPr>
                <w:rFonts w:cs="Tahoma"/>
                <w:sz w:val="20"/>
              </w:rPr>
            </w:pPr>
          </w:p>
        </w:tc>
        <w:tc>
          <w:tcPr>
            <w:tcW w:w="1701" w:type="dxa"/>
          </w:tcPr>
          <w:p w:rsidR="00450DBF" w:rsidRPr="001528CF" w:rsidRDefault="00450DBF" w:rsidP="00FC1F80">
            <w:pPr>
              <w:autoSpaceDE w:val="0"/>
              <w:autoSpaceDN w:val="0"/>
              <w:adjustRightInd w:val="0"/>
              <w:jc w:val="right"/>
              <w:rPr>
                <w:rFonts w:cs="Tahoma"/>
                <w:sz w:val="20"/>
              </w:rPr>
            </w:pPr>
          </w:p>
        </w:tc>
        <w:tc>
          <w:tcPr>
            <w:tcW w:w="1104" w:type="dxa"/>
            <w:noWrap/>
            <w:vAlign w:val="bottom"/>
          </w:tcPr>
          <w:p w:rsidR="00450DBF" w:rsidRPr="001528CF" w:rsidRDefault="00450DBF" w:rsidP="00FC1F80">
            <w:pPr>
              <w:autoSpaceDE w:val="0"/>
              <w:autoSpaceDN w:val="0"/>
              <w:adjustRightInd w:val="0"/>
              <w:jc w:val="right"/>
              <w:rPr>
                <w:rFonts w:cs="Tahoma"/>
                <w:sz w:val="20"/>
              </w:rPr>
            </w:pPr>
          </w:p>
        </w:tc>
      </w:tr>
      <w:tr w:rsidR="00450DBF" w:rsidRPr="001528CF" w:rsidTr="003C47D0">
        <w:trPr>
          <w:trHeight w:val="80"/>
        </w:trPr>
        <w:tc>
          <w:tcPr>
            <w:tcW w:w="4369" w:type="dxa"/>
          </w:tcPr>
          <w:p w:rsidR="00450DBF" w:rsidRPr="00E6720D" w:rsidRDefault="00450DBF" w:rsidP="00EF5E95">
            <w:pPr>
              <w:pStyle w:val="BodyText"/>
              <w:spacing w:after="0"/>
              <w:ind w:left="0"/>
              <w:jc w:val="left"/>
              <w:rPr>
                <w:rFonts w:cs="Tahoma"/>
                <w:szCs w:val="22"/>
              </w:rPr>
            </w:pPr>
            <w:bookmarkStart w:id="30" w:name="_Hlk216591292"/>
            <w:r w:rsidRPr="00E6720D">
              <w:rPr>
                <w:rFonts w:cs="Tahoma"/>
                <w:szCs w:val="22"/>
              </w:rPr>
              <w:t xml:space="preserve">Front End Assessment, </w:t>
            </w:r>
            <w:r>
              <w:rPr>
                <w:rFonts w:cs="Tahoma"/>
                <w:szCs w:val="22"/>
              </w:rPr>
              <w:t>Document</w:t>
            </w:r>
            <w:r w:rsidRPr="00E6720D">
              <w:rPr>
                <w:rFonts w:cs="Tahoma"/>
                <w:szCs w:val="22"/>
              </w:rPr>
              <w:t xml:space="preserve"> Preparation, Project administration</w:t>
            </w:r>
          </w:p>
        </w:tc>
        <w:tc>
          <w:tcPr>
            <w:tcW w:w="1258" w:type="dxa"/>
          </w:tcPr>
          <w:p w:rsidR="00450DBF" w:rsidRPr="00E6720D" w:rsidRDefault="00450DBF" w:rsidP="00EF5E95">
            <w:pPr>
              <w:autoSpaceDE w:val="0"/>
              <w:autoSpaceDN w:val="0"/>
              <w:adjustRightInd w:val="0"/>
              <w:jc w:val="right"/>
              <w:rPr>
                <w:rFonts w:cs="Tahoma"/>
                <w:szCs w:val="22"/>
              </w:rPr>
            </w:pPr>
            <w:r>
              <w:rPr>
                <w:rFonts w:cs="Tahoma"/>
                <w:szCs w:val="22"/>
              </w:rPr>
              <w:t>10</w:t>
            </w:r>
          </w:p>
        </w:tc>
        <w:tc>
          <w:tcPr>
            <w:tcW w:w="1701" w:type="dxa"/>
            <w:vAlign w:val="bottom"/>
          </w:tcPr>
          <w:p w:rsidR="00450DBF" w:rsidRPr="00E6720D" w:rsidRDefault="00450DBF" w:rsidP="00EF5E95">
            <w:pPr>
              <w:autoSpaceDE w:val="0"/>
              <w:autoSpaceDN w:val="0"/>
              <w:adjustRightInd w:val="0"/>
              <w:jc w:val="right"/>
              <w:rPr>
                <w:rFonts w:cs="Tahoma"/>
                <w:szCs w:val="22"/>
              </w:rPr>
            </w:pPr>
            <w:r w:rsidRPr="00E6720D">
              <w:rPr>
                <w:rFonts w:cs="Tahoma"/>
                <w:szCs w:val="22"/>
              </w:rPr>
              <w:t>$</w:t>
            </w:r>
            <w:r>
              <w:rPr>
                <w:rFonts w:cs="Tahoma"/>
                <w:szCs w:val="22"/>
              </w:rPr>
              <w:t>700</w:t>
            </w:r>
          </w:p>
        </w:tc>
        <w:tc>
          <w:tcPr>
            <w:tcW w:w="1104" w:type="dxa"/>
            <w:noWrap/>
            <w:vAlign w:val="bottom"/>
          </w:tcPr>
          <w:p w:rsidR="00450DBF" w:rsidRPr="00E6720D" w:rsidRDefault="00450DBF" w:rsidP="00EB776B">
            <w:pPr>
              <w:autoSpaceDE w:val="0"/>
              <w:autoSpaceDN w:val="0"/>
              <w:adjustRightInd w:val="0"/>
              <w:jc w:val="right"/>
              <w:rPr>
                <w:rFonts w:cs="Tahoma"/>
                <w:szCs w:val="22"/>
              </w:rPr>
            </w:pPr>
            <w:r w:rsidRPr="00E6720D">
              <w:rPr>
                <w:rFonts w:cs="Tahoma"/>
                <w:szCs w:val="22"/>
              </w:rPr>
              <w:t>$</w:t>
            </w:r>
            <w:r>
              <w:rPr>
                <w:rFonts w:cs="Tahoma"/>
                <w:szCs w:val="22"/>
              </w:rPr>
              <w:t>0</w:t>
            </w:r>
          </w:p>
        </w:tc>
      </w:tr>
      <w:bookmarkEnd w:id="30"/>
      <w:tr w:rsidR="00450DBF" w:rsidRPr="001528CF" w:rsidTr="003C47D0">
        <w:trPr>
          <w:trHeight w:val="80"/>
        </w:trPr>
        <w:tc>
          <w:tcPr>
            <w:tcW w:w="4369" w:type="dxa"/>
          </w:tcPr>
          <w:p w:rsidR="00450DBF" w:rsidRPr="00E6720D" w:rsidRDefault="00450DBF" w:rsidP="00FC1F80">
            <w:pPr>
              <w:pStyle w:val="BodyText"/>
              <w:spacing w:after="0"/>
              <w:ind w:left="0"/>
              <w:jc w:val="left"/>
              <w:rPr>
                <w:rFonts w:cs="Tahoma"/>
                <w:szCs w:val="22"/>
              </w:rPr>
            </w:pPr>
            <w:r w:rsidRPr="00E6720D">
              <w:rPr>
                <w:rFonts w:cs="Tahoma"/>
                <w:szCs w:val="22"/>
              </w:rPr>
              <w:t>Design, Develop and Implement</w:t>
            </w:r>
          </w:p>
        </w:tc>
        <w:tc>
          <w:tcPr>
            <w:tcW w:w="1258" w:type="dxa"/>
          </w:tcPr>
          <w:p w:rsidR="00450DBF" w:rsidRPr="00E6720D" w:rsidRDefault="00450DBF" w:rsidP="00FC1F80">
            <w:pPr>
              <w:autoSpaceDE w:val="0"/>
              <w:autoSpaceDN w:val="0"/>
              <w:adjustRightInd w:val="0"/>
              <w:jc w:val="right"/>
              <w:rPr>
                <w:rFonts w:cs="Tahoma"/>
                <w:szCs w:val="22"/>
              </w:rPr>
            </w:pPr>
            <w:r>
              <w:rPr>
                <w:rFonts w:cs="Tahoma"/>
                <w:szCs w:val="22"/>
              </w:rPr>
              <w:t>100</w:t>
            </w:r>
          </w:p>
        </w:tc>
        <w:tc>
          <w:tcPr>
            <w:tcW w:w="1701" w:type="dxa"/>
            <w:vAlign w:val="bottom"/>
          </w:tcPr>
          <w:p w:rsidR="00450DBF" w:rsidRPr="00E6720D" w:rsidRDefault="00450DBF" w:rsidP="00EF5E95">
            <w:pPr>
              <w:autoSpaceDE w:val="0"/>
              <w:autoSpaceDN w:val="0"/>
              <w:adjustRightInd w:val="0"/>
              <w:jc w:val="right"/>
              <w:rPr>
                <w:rFonts w:cs="Tahoma"/>
                <w:szCs w:val="22"/>
              </w:rPr>
            </w:pPr>
            <w:r w:rsidRPr="00E6720D">
              <w:rPr>
                <w:rFonts w:cs="Tahoma"/>
                <w:szCs w:val="22"/>
              </w:rPr>
              <w:t>$</w:t>
            </w:r>
            <w:r>
              <w:rPr>
                <w:rFonts w:cs="Tahoma"/>
                <w:szCs w:val="22"/>
              </w:rPr>
              <w:t>7000</w:t>
            </w:r>
          </w:p>
        </w:tc>
        <w:tc>
          <w:tcPr>
            <w:tcW w:w="1104" w:type="dxa"/>
            <w:noWrap/>
            <w:vAlign w:val="bottom"/>
          </w:tcPr>
          <w:p w:rsidR="00450DBF" w:rsidRPr="00E6720D" w:rsidRDefault="00450DBF" w:rsidP="00EB776B">
            <w:pPr>
              <w:autoSpaceDE w:val="0"/>
              <w:autoSpaceDN w:val="0"/>
              <w:adjustRightInd w:val="0"/>
              <w:jc w:val="right"/>
              <w:rPr>
                <w:rFonts w:cs="Tahoma"/>
                <w:szCs w:val="22"/>
              </w:rPr>
            </w:pPr>
            <w:r w:rsidRPr="00E6720D">
              <w:rPr>
                <w:rFonts w:cs="Tahoma"/>
                <w:szCs w:val="22"/>
              </w:rPr>
              <w:t>$</w:t>
            </w:r>
            <w:r>
              <w:rPr>
                <w:rFonts w:cs="Tahoma"/>
                <w:szCs w:val="22"/>
              </w:rPr>
              <w:t>0</w:t>
            </w:r>
          </w:p>
        </w:tc>
      </w:tr>
      <w:tr w:rsidR="00450DBF" w:rsidRPr="001528CF" w:rsidTr="003C47D0">
        <w:trPr>
          <w:trHeight w:val="80"/>
        </w:trPr>
        <w:tc>
          <w:tcPr>
            <w:tcW w:w="4369" w:type="dxa"/>
          </w:tcPr>
          <w:p w:rsidR="00450DBF" w:rsidRPr="00E6720D" w:rsidRDefault="00450DBF" w:rsidP="00FC1F80">
            <w:pPr>
              <w:pStyle w:val="BodyText"/>
              <w:spacing w:after="0"/>
              <w:ind w:left="0"/>
              <w:jc w:val="left"/>
              <w:rPr>
                <w:rFonts w:cs="Tahoma"/>
                <w:szCs w:val="22"/>
              </w:rPr>
            </w:pPr>
            <w:r w:rsidRPr="00E6720D">
              <w:rPr>
                <w:rFonts w:cs="Tahoma"/>
                <w:szCs w:val="22"/>
              </w:rPr>
              <w:t>Database update in test and production</w:t>
            </w:r>
          </w:p>
        </w:tc>
        <w:tc>
          <w:tcPr>
            <w:tcW w:w="1258" w:type="dxa"/>
          </w:tcPr>
          <w:p w:rsidR="00450DBF" w:rsidRPr="00E6720D" w:rsidRDefault="00450DBF" w:rsidP="00FC1F80">
            <w:pPr>
              <w:autoSpaceDE w:val="0"/>
              <w:autoSpaceDN w:val="0"/>
              <w:adjustRightInd w:val="0"/>
              <w:jc w:val="right"/>
              <w:rPr>
                <w:rFonts w:cs="Tahoma"/>
                <w:szCs w:val="22"/>
              </w:rPr>
            </w:pPr>
            <w:r>
              <w:rPr>
                <w:rFonts w:cs="Tahoma"/>
                <w:szCs w:val="22"/>
              </w:rPr>
              <w:t>30</w:t>
            </w:r>
          </w:p>
        </w:tc>
        <w:tc>
          <w:tcPr>
            <w:tcW w:w="1701" w:type="dxa"/>
            <w:vAlign w:val="bottom"/>
          </w:tcPr>
          <w:p w:rsidR="00450DBF" w:rsidRDefault="00450DBF" w:rsidP="00EF5E95">
            <w:pPr>
              <w:autoSpaceDE w:val="0"/>
              <w:autoSpaceDN w:val="0"/>
              <w:adjustRightInd w:val="0"/>
              <w:jc w:val="right"/>
              <w:rPr>
                <w:rFonts w:cs="Tahoma"/>
                <w:szCs w:val="22"/>
              </w:rPr>
            </w:pPr>
            <w:r>
              <w:rPr>
                <w:rFonts w:cs="Tahoma"/>
                <w:szCs w:val="22"/>
              </w:rPr>
              <w:t>$2100</w:t>
            </w:r>
          </w:p>
        </w:tc>
        <w:tc>
          <w:tcPr>
            <w:tcW w:w="1104" w:type="dxa"/>
            <w:noWrap/>
            <w:vAlign w:val="bottom"/>
          </w:tcPr>
          <w:p w:rsidR="00450DBF" w:rsidRPr="00E6720D" w:rsidRDefault="00450DBF" w:rsidP="00EB776B">
            <w:pPr>
              <w:autoSpaceDE w:val="0"/>
              <w:autoSpaceDN w:val="0"/>
              <w:adjustRightInd w:val="0"/>
              <w:jc w:val="right"/>
              <w:rPr>
                <w:rFonts w:cs="Tahoma"/>
                <w:szCs w:val="22"/>
              </w:rPr>
            </w:pPr>
            <w:r>
              <w:rPr>
                <w:rFonts w:cs="Tahoma"/>
                <w:szCs w:val="22"/>
              </w:rPr>
              <w:t>$0</w:t>
            </w:r>
          </w:p>
        </w:tc>
      </w:tr>
      <w:tr w:rsidR="00450DBF" w:rsidRPr="001528CF" w:rsidTr="003C47D0">
        <w:trPr>
          <w:trHeight w:val="80"/>
        </w:trPr>
        <w:tc>
          <w:tcPr>
            <w:tcW w:w="4369" w:type="dxa"/>
          </w:tcPr>
          <w:p w:rsidR="00450DBF" w:rsidRPr="00E6720D" w:rsidRDefault="00450DBF" w:rsidP="00FC1F80">
            <w:pPr>
              <w:pStyle w:val="BodyText"/>
              <w:spacing w:after="0"/>
              <w:ind w:left="0"/>
              <w:jc w:val="left"/>
              <w:rPr>
                <w:rFonts w:cs="Tahoma"/>
                <w:szCs w:val="22"/>
              </w:rPr>
            </w:pPr>
            <w:r>
              <w:rPr>
                <w:rFonts w:cs="Tahoma"/>
                <w:szCs w:val="22"/>
              </w:rPr>
              <w:t>Meetings and Status reports</w:t>
            </w:r>
          </w:p>
        </w:tc>
        <w:tc>
          <w:tcPr>
            <w:tcW w:w="1258" w:type="dxa"/>
          </w:tcPr>
          <w:p w:rsidR="00450DBF" w:rsidRPr="00E6720D" w:rsidRDefault="00450DBF" w:rsidP="00FC1F80">
            <w:pPr>
              <w:autoSpaceDE w:val="0"/>
              <w:autoSpaceDN w:val="0"/>
              <w:adjustRightInd w:val="0"/>
              <w:jc w:val="right"/>
              <w:rPr>
                <w:rFonts w:cs="Tahoma"/>
                <w:szCs w:val="22"/>
              </w:rPr>
            </w:pPr>
            <w:r>
              <w:rPr>
                <w:rFonts w:cs="Tahoma"/>
                <w:szCs w:val="22"/>
              </w:rPr>
              <w:t>15</w:t>
            </w:r>
          </w:p>
        </w:tc>
        <w:tc>
          <w:tcPr>
            <w:tcW w:w="1701" w:type="dxa"/>
            <w:vAlign w:val="bottom"/>
          </w:tcPr>
          <w:p w:rsidR="00450DBF" w:rsidRDefault="00450DBF" w:rsidP="00FC1F80">
            <w:pPr>
              <w:autoSpaceDE w:val="0"/>
              <w:autoSpaceDN w:val="0"/>
              <w:adjustRightInd w:val="0"/>
              <w:jc w:val="right"/>
              <w:rPr>
                <w:rFonts w:cs="Tahoma"/>
                <w:szCs w:val="22"/>
              </w:rPr>
            </w:pPr>
            <w:r>
              <w:rPr>
                <w:rFonts w:cs="Tahoma"/>
                <w:szCs w:val="22"/>
              </w:rPr>
              <w:t>$105</w:t>
            </w:r>
          </w:p>
        </w:tc>
        <w:tc>
          <w:tcPr>
            <w:tcW w:w="1104" w:type="dxa"/>
            <w:noWrap/>
            <w:vAlign w:val="bottom"/>
          </w:tcPr>
          <w:p w:rsidR="00450DBF" w:rsidRPr="00E6720D" w:rsidRDefault="00450DBF" w:rsidP="00EB776B">
            <w:pPr>
              <w:autoSpaceDE w:val="0"/>
              <w:autoSpaceDN w:val="0"/>
              <w:adjustRightInd w:val="0"/>
              <w:jc w:val="right"/>
              <w:rPr>
                <w:rFonts w:cs="Tahoma"/>
                <w:szCs w:val="22"/>
              </w:rPr>
            </w:pPr>
            <w:r>
              <w:rPr>
                <w:rFonts w:cs="Tahoma"/>
                <w:szCs w:val="22"/>
              </w:rPr>
              <w:t>$0</w:t>
            </w:r>
          </w:p>
        </w:tc>
      </w:tr>
      <w:tr w:rsidR="00450DBF" w:rsidRPr="001528CF" w:rsidTr="003C47D0">
        <w:trPr>
          <w:trHeight w:val="80"/>
        </w:trPr>
        <w:tc>
          <w:tcPr>
            <w:tcW w:w="4369" w:type="dxa"/>
            <w:shd w:val="clear" w:color="auto" w:fill="E0E0E0"/>
          </w:tcPr>
          <w:p w:rsidR="00450DBF" w:rsidRPr="00E6720D" w:rsidRDefault="00450DBF" w:rsidP="00FC1F80">
            <w:pPr>
              <w:pStyle w:val="BodyText"/>
              <w:spacing w:after="0"/>
              <w:ind w:left="0"/>
              <w:jc w:val="left"/>
              <w:rPr>
                <w:rFonts w:cs="Tahoma"/>
                <w:b/>
                <w:szCs w:val="22"/>
              </w:rPr>
            </w:pPr>
            <w:r w:rsidRPr="00E6720D">
              <w:rPr>
                <w:rFonts w:cs="Tahoma"/>
                <w:b/>
                <w:szCs w:val="22"/>
              </w:rPr>
              <w:t>Subtotal</w:t>
            </w:r>
          </w:p>
        </w:tc>
        <w:tc>
          <w:tcPr>
            <w:tcW w:w="1258" w:type="dxa"/>
            <w:shd w:val="clear" w:color="auto" w:fill="E0E0E0"/>
          </w:tcPr>
          <w:p w:rsidR="00450DBF" w:rsidRPr="00E6720D" w:rsidRDefault="00450DBF" w:rsidP="00FC1F80">
            <w:pPr>
              <w:autoSpaceDE w:val="0"/>
              <w:autoSpaceDN w:val="0"/>
              <w:adjustRightInd w:val="0"/>
              <w:jc w:val="right"/>
              <w:rPr>
                <w:rFonts w:cs="Tahoma"/>
                <w:b/>
                <w:szCs w:val="22"/>
              </w:rPr>
            </w:pPr>
          </w:p>
        </w:tc>
        <w:tc>
          <w:tcPr>
            <w:tcW w:w="1701" w:type="dxa"/>
            <w:shd w:val="clear" w:color="auto" w:fill="E0E0E0"/>
            <w:vAlign w:val="bottom"/>
          </w:tcPr>
          <w:p w:rsidR="00450DBF" w:rsidRDefault="00450DBF" w:rsidP="00EF5E95">
            <w:pPr>
              <w:autoSpaceDE w:val="0"/>
              <w:autoSpaceDN w:val="0"/>
              <w:adjustRightInd w:val="0"/>
              <w:jc w:val="right"/>
              <w:rPr>
                <w:rFonts w:cs="Tahoma"/>
                <w:b/>
                <w:szCs w:val="22"/>
              </w:rPr>
            </w:pPr>
            <w:r>
              <w:rPr>
                <w:rFonts w:cs="Tahoma"/>
                <w:b/>
                <w:szCs w:val="22"/>
              </w:rPr>
              <w:t>$9905</w:t>
            </w:r>
          </w:p>
        </w:tc>
        <w:tc>
          <w:tcPr>
            <w:tcW w:w="1104" w:type="dxa"/>
            <w:shd w:val="clear" w:color="auto" w:fill="E0E0E0"/>
            <w:noWrap/>
            <w:vAlign w:val="bottom"/>
          </w:tcPr>
          <w:p w:rsidR="00450DBF" w:rsidRPr="00E6720D" w:rsidRDefault="00450DBF" w:rsidP="00EB776B">
            <w:pPr>
              <w:autoSpaceDE w:val="0"/>
              <w:autoSpaceDN w:val="0"/>
              <w:adjustRightInd w:val="0"/>
              <w:jc w:val="right"/>
              <w:rPr>
                <w:rFonts w:cs="Tahoma"/>
                <w:b/>
                <w:szCs w:val="22"/>
              </w:rPr>
            </w:pPr>
            <w:r>
              <w:rPr>
                <w:rFonts w:cs="Tahoma"/>
                <w:b/>
                <w:szCs w:val="22"/>
              </w:rPr>
              <w:t>$0</w:t>
            </w:r>
          </w:p>
        </w:tc>
      </w:tr>
      <w:tr w:rsidR="00450DBF" w:rsidRPr="001528CF" w:rsidTr="003C47D0">
        <w:trPr>
          <w:trHeight w:val="80"/>
        </w:trPr>
        <w:tc>
          <w:tcPr>
            <w:tcW w:w="4369" w:type="dxa"/>
          </w:tcPr>
          <w:p w:rsidR="00450DBF" w:rsidRPr="00E6720D" w:rsidRDefault="00450DBF" w:rsidP="00FC1F80">
            <w:pPr>
              <w:pStyle w:val="BodyText"/>
              <w:spacing w:after="0"/>
              <w:ind w:left="0"/>
              <w:jc w:val="left"/>
              <w:rPr>
                <w:rFonts w:cs="Tahoma"/>
                <w:szCs w:val="22"/>
              </w:rPr>
            </w:pPr>
          </w:p>
        </w:tc>
        <w:tc>
          <w:tcPr>
            <w:tcW w:w="1258" w:type="dxa"/>
          </w:tcPr>
          <w:p w:rsidR="00450DBF" w:rsidRPr="00E6720D" w:rsidRDefault="00450DBF" w:rsidP="00FC1F80">
            <w:pPr>
              <w:autoSpaceDE w:val="0"/>
              <w:autoSpaceDN w:val="0"/>
              <w:adjustRightInd w:val="0"/>
              <w:jc w:val="right"/>
              <w:rPr>
                <w:rFonts w:cs="Tahoma"/>
                <w:szCs w:val="22"/>
              </w:rPr>
            </w:pPr>
          </w:p>
        </w:tc>
        <w:tc>
          <w:tcPr>
            <w:tcW w:w="1701" w:type="dxa"/>
            <w:vAlign w:val="bottom"/>
          </w:tcPr>
          <w:p w:rsidR="00450DBF" w:rsidRPr="00E6720D" w:rsidRDefault="00450DBF" w:rsidP="00FC1F80">
            <w:pPr>
              <w:autoSpaceDE w:val="0"/>
              <w:autoSpaceDN w:val="0"/>
              <w:adjustRightInd w:val="0"/>
              <w:jc w:val="right"/>
              <w:rPr>
                <w:rFonts w:cs="Tahoma"/>
                <w:szCs w:val="22"/>
              </w:rPr>
            </w:pPr>
          </w:p>
        </w:tc>
        <w:tc>
          <w:tcPr>
            <w:tcW w:w="1104" w:type="dxa"/>
            <w:noWrap/>
            <w:vAlign w:val="bottom"/>
          </w:tcPr>
          <w:p w:rsidR="00450DBF" w:rsidRPr="00E6720D" w:rsidRDefault="00450DBF" w:rsidP="00FC1F80">
            <w:pPr>
              <w:autoSpaceDE w:val="0"/>
              <w:autoSpaceDN w:val="0"/>
              <w:adjustRightInd w:val="0"/>
              <w:jc w:val="right"/>
              <w:rPr>
                <w:rFonts w:cs="Tahoma"/>
                <w:szCs w:val="22"/>
              </w:rPr>
            </w:pPr>
          </w:p>
        </w:tc>
      </w:tr>
      <w:tr w:rsidR="00450DBF" w:rsidRPr="001528CF" w:rsidTr="003C47D0">
        <w:trPr>
          <w:trHeight w:val="80"/>
        </w:trPr>
        <w:tc>
          <w:tcPr>
            <w:tcW w:w="4369" w:type="dxa"/>
          </w:tcPr>
          <w:p w:rsidR="00450DBF" w:rsidRPr="00E6720D" w:rsidRDefault="00450DBF" w:rsidP="00FC1F80">
            <w:pPr>
              <w:pStyle w:val="BodyText"/>
              <w:spacing w:after="0"/>
              <w:ind w:left="0"/>
              <w:jc w:val="left"/>
              <w:rPr>
                <w:rFonts w:cs="Tahoma"/>
                <w:szCs w:val="22"/>
              </w:rPr>
            </w:pPr>
            <w:r w:rsidRPr="00E6720D">
              <w:rPr>
                <w:rFonts w:cs="Tahoma"/>
                <w:szCs w:val="22"/>
              </w:rPr>
              <w:t>Contingency (10%)</w:t>
            </w:r>
          </w:p>
        </w:tc>
        <w:tc>
          <w:tcPr>
            <w:tcW w:w="1258" w:type="dxa"/>
          </w:tcPr>
          <w:p w:rsidR="00450DBF" w:rsidRPr="00E6720D" w:rsidRDefault="00450DBF" w:rsidP="00FC1F80">
            <w:pPr>
              <w:autoSpaceDE w:val="0"/>
              <w:autoSpaceDN w:val="0"/>
              <w:adjustRightInd w:val="0"/>
              <w:jc w:val="right"/>
              <w:rPr>
                <w:rFonts w:cs="Tahoma"/>
                <w:szCs w:val="22"/>
              </w:rPr>
            </w:pPr>
          </w:p>
        </w:tc>
        <w:tc>
          <w:tcPr>
            <w:tcW w:w="1701" w:type="dxa"/>
            <w:vAlign w:val="bottom"/>
          </w:tcPr>
          <w:p w:rsidR="00450DBF" w:rsidRPr="00E6720D" w:rsidRDefault="00450DBF" w:rsidP="00EF5E95">
            <w:pPr>
              <w:autoSpaceDE w:val="0"/>
              <w:autoSpaceDN w:val="0"/>
              <w:adjustRightInd w:val="0"/>
              <w:jc w:val="right"/>
              <w:rPr>
                <w:rFonts w:cs="Tahoma"/>
                <w:szCs w:val="22"/>
              </w:rPr>
            </w:pPr>
            <w:r w:rsidRPr="00E6720D">
              <w:rPr>
                <w:rFonts w:cs="Tahoma"/>
                <w:szCs w:val="22"/>
              </w:rPr>
              <w:t>$</w:t>
            </w:r>
            <w:r>
              <w:rPr>
                <w:rFonts w:cs="Tahoma"/>
                <w:szCs w:val="22"/>
              </w:rPr>
              <w:t>900</w:t>
            </w:r>
          </w:p>
        </w:tc>
        <w:tc>
          <w:tcPr>
            <w:tcW w:w="1104" w:type="dxa"/>
            <w:noWrap/>
            <w:vAlign w:val="bottom"/>
          </w:tcPr>
          <w:p w:rsidR="00450DBF" w:rsidRPr="00E6720D" w:rsidRDefault="00450DBF" w:rsidP="00EB776B">
            <w:pPr>
              <w:autoSpaceDE w:val="0"/>
              <w:autoSpaceDN w:val="0"/>
              <w:adjustRightInd w:val="0"/>
              <w:jc w:val="right"/>
              <w:rPr>
                <w:rFonts w:cs="Tahoma"/>
                <w:szCs w:val="22"/>
              </w:rPr>
            </w:pPr>
            <w:r w:rsidRPr="00E6720D">
              <w:rPr>
                <w:rFonts w:cs="Tahoma"/>
                <w:szCs w:val="22"/>
              </w:rPr>
              <w:t>$</w:t>
            </w:r>
            <w:r>
              <w:rPr>
                <w:rFonts w:cs="Tahoma"/>
                <w:szCs w:val="22"/>
              </w:rPr>
              <w:t>0</w:t>
            </w:r>
          </w:p>
        </w:tc>
      </w:tr>
      <w:tr w:rsidR="00450DBF" w:rsidRPr="001528CF" w:rsidTr="003C47D0">
        <w:trPr>
          <w:trHeight w:val="80"/>
        </w:trPr>
        <w:tc>
          <w:tcPr>
            <w:tcW w:w="4369" w:type="dxa"/>
          </w:tcPr>
          <w:p w:rsidR="00450DBF" w:rsidRPr="001528CF" w:rsidRDefault="00450DBF" w:rsidP="00FC1F80">
            <w:pPr>
              <w:pStyle w:val="BodyText"/>
              <w:spacing w:after="0"/>
              <w:ind w:left="0"/>
              <w:jc w:val="left"/>
              <w:rPr>
                <w:rFonts w:cs="Tahoma"/>
              </w:rPr>
            </w:pPr>
          </w:p>
        </w:tc>
        <w:tc>
          <w:tcPr>
            <w:tcW w:w="1258" w:type="dxa"/>
          </w:tcPr>
          <w:p w:rsidR="00450DBF" w:rsidRPr="001528CF" w:rsidRDefault="00450DBF" w:rsidP="00FC1F80">
            <w:pPr>
              <w:autoSpaceDE w:val="0"/>
              <w:autoSpaceDN w:val="0"/>
              <w:adjustRightInd w:val="0"/>
              <w:jc w:val="right"/>
              <w:rPr>
                <w:rFonts w:cs="Tahoma"/>
                <w:sz w:val="20"/>
              </w:rPr>
            </w:pPr>
          </w:p>
        </w:tc>
        <w:tc>
          <w:tcPr>
            <w:tcW w:w="1701" w:type="dxa"/>
            <w:vAlign w:val="bottom"/>
          </w:tcPr>
          <w:p w:rsidR="00450DBF" w:rsidRPr="001528CF" w:rsidRDefault="00450DBF" w:rsidP="00FC1F80">
            <w:pPr>
              <w:autoSpaceDE w:val="0"/>
              <w:autoSpaceDN w:val="0"/>
              <w:adjustRightInd w:val="0"/>
              <w:jc w:val="right"/>
              <w:rPr>
                <w:rFonts w:cs="Tahoma"/>
                <w:sz w:val="20"/>
              </w:rPr>
            </w:pPr>
          </w:p>
        </w:tc>
        <w:tc>
          <w:tcPr>
            <w:tcW w:w="1104" w:type="dxa"/>
            <w:noWrap/>
            <w:vAlign w:val="bottom"/>
          </w:tcPr>
          <w:p w:rsidR="00450DBF" w:rsidRPr="001528CF" w:rsidRDefault="00450DBF" w:rsidP="00FC1F80">
            <w:pPr>
              <w:autoSpaceDE w:val="0"/>
              <w:autoSpaceDN w:val="0"/>
              <w:adjustRightInd w:val="0"/>
              <w:jc w:val="right"/>
              <w:rPr>
                <w:rFonts w:cs="Tahoma"/>
                <w:sz w:val="20"/>
              </w:rPr>
            </w:pPr>
          </w:p>
        </w:tc>
      </w:tr>
      <w:tr w:rsidR="00450DBF" w:rsidRPr="001528CF" w:rsidTr="003C47D0">
        <w:trPr>
          <w:trHeight w:val="273"/>
        </w:trPr>
        <w:tc>
          <w:tcPr>
            <w:tcW w:w="4369" w:type="dxa"/>
            <w:tcBorders>
              <w:bottom w:val="single" w:sz="4" w:space="0" w:color="auto"/>
            </w:tcBorders>
            <w:shd w:val="clear" w:color="auto" w:fill="C0C0C0"/>
          </w:tcPr>
          <w:p w:rsidR="00450DBF" w:rsidRPr="001528CF" w:rsidRDefault="00450DBF" w:rsidP="00EF5E95">
            <w:pPr>
              <w:pStyle w:val="BodyText"/>
              <w:ind w:left="0"/>
              <w:jc w:val="left"/>
              <w:rPr>
                <w:b/>
              </w:rPr>
            </w:pPr>
            <w:r w:rsidRPr="001528CF">
              <w:rPr>
                <w:b/>
              </w:rPr>
              <w:t xml:space="preserve">Total </w:t>
            </w:r>
            <w:r>
              <w:rPr>
                <w:b/>
              </w:rPr>
              <w:t>Savings</w:t>
            </w:r>
            <w:r w:rsidRPr="001528CF">
              <w:rPr>
                <w:b/>
              </w:rPr>
              <w:t xml:space="preserve"> </w:t>
            </w:r>
          </w:p>
        </w:tc>
        <w:tc>
          <w:tcPr>
            <w:tcW w:w="1258" w:type="dxa"/>
            <w:tcBorders>
              <w:bottom w:val="single" w:sz="4" w:space="0" w:color="auto"/>
            </w:tcBorders>
            <w:shd w:val="clear" w:color="auto" w:fill="C0C0C0"/>
          </w:tcPr>
          <w:p w:rsidR="00450DBF" w:rsidRDefault="00450DBF" w:rsidP="005A17DD">
            <w:pPr>
              <w:pStyle w:val="BodyText"/>
              <w:ind w:left="0"/>
              <w:jc w:val="right"/>
              <w:rPr>
                <w:b/>
              </w:rPr>
            </w:pPr>
          </w:p>
        </w:tc>
        <w:tc>
          <w:tcPr>
            <w:tcW w:w="1701" w:type="dxa"/>
            <w:tcBorders>
              <w:bottom w:val="single" w:sz="4" w:space="0" w:color="auto"/>
            </w:tcBorders>
            <w:shd w:val="clear" w:color="auto" w:fill="C0C0C0"/>
          </w:tcPr>
          <w:p w:rsidR="00450DBF" w:rsidRDefault="00450DBF" w:rsidP="00EF5E95">
            <w:pPr>
              <w:pStyle w:val="BodyText"/>
              <w:ind w:left="0"/>
              <w:jc w:val="right"/>
              <w:rPr>
                <w:b/>
              </w:rPr>
            </w:pPr>
            <w:r>
              <w:rPr>
                <w:b/>
              </w:rPr>
              <w:t>$10805</w:t>
            </w:r>
          </w:p>
        </w:tc>
        <w:tc>
          <w:tcPr>
            <w:tcW w:w="1104" w:type="dxa"/>
            <w:tcBorders>
              <w:bottom w:val="single" w:sz="4" w:space="0" w:color="auto"/>
            </w:tcBorders>
            <w:shd w:val="clear" w:color="auto" w:fill="C0C0C0"/>
            <w:noWrap/>
          </w:tcPr>
          <w:p w:rsidR="00450DBF" w:rsidRPr="001528CF" w:rsidRDefault="00450DBF" w:rsidP="00EB776B">
            <w:pPr>
              <w:pStyle w:val="BodyText"/>
              <w:ind w:left="0"/>
              <w:jc w:val="right"/>
              <w:rPr>
                <w:b/>
              </w:rPr>
            </w:pPr>
            <w:r>
              <w:rPr>
                <w:b/>
              </w:rPr>
              <w:t>$0</w:t>
            </w:r>
          </w:p>
        </w:tc>
      </w:tr>
    </w:tbl>
    <w:p w:rsidR="00450DBF" w:rsidRDefault="00450DBF" w:rsidP="00E6720D">
      <w:pPr>
        <w:pStyle w:val="Heading2"/>
        <w:numPr>
          <w:ilvl w:val="1"/>
          <w:numId w:val="20"/>
        </w:numPr>
        <w:rPr>
          <w:color w:val="000000"/>
        </w:rPr>
      </w:pPr>
      <w:bookmarkStart w:id="31" w:name="_Toc220750704"/>
      <w:bookmarkEnd w:id="25"/>
      <w:bookmarkEnd w:id="28"/>
      <w:bookmarkEnd w:id="29"/>
      <w:r>
        <w:rPr>
          <w:color w:val="000000"/>
        </w:rPr>
        <w:t>On Going Monthly Maintenance Fees</w:t>
      </w:r>
      <w:bookmarkEnd w:id="31"/>
    </w:p>
    <w:p w:rsidR="00450DBF" w:rsidRPr="006F5104" w:rsidRDefault="00450DBF" w:rsidP="00E6720D">
      <w:pPr>
        <w:pStyle w:val="BodyText"/>
        <w:rPr>
          <w:rFonts w:ascii="Arial" w:hAnsi="Arial" w:cs="Arial"/>
        </w:rPr>
      </w:pPr>
    </w:p>
    <w:tbl>
      <w:tblPr>
        <w:tblW w:w="8334" w:type="dxa"/>
        <w:tblInd w:w="1188" w:type="dxa"/>
        <w:tblLook w:val="0000"/>
      </w:tblPr>
      <w:tblGrid>
        <w:gridCol w:w="6592"/>
        <w:gridCol w:w="1742"/>
      </w:tblGrid>
      <w:tr w:rsidR="00450DBF" w:rsidRPr="0007590F" w:rsidTr="00E6720D">
        <w:trPr>
          <w:trHeight w:val="300"/>
        </w:trPr>
        <w:tc>
          <w:tcPr>
            <w:tcW w:w="6592"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450DBF" w:rsidRPr="0007590F" w:rsidRDefault="00450DBF" w:rsidP="00CD3A62">
            <w:pPr>
              <w:ind w:firstLineChars="100" w:firstLine="221"/>
              <w:rPr>
                <w:rFonts w:ascii="Arial" w:hAnsi="Arial" w:cs="Arial"/>
                <w:b/>
                <w:bCs/>
                <w:szCs w:val="22"/>
              </w:rPr>
            </w:pPr>
            <w:r w:rsidRPr="0007590F">
              <w:rPr>
                <w:rFonts w:ascii="Arial" w:hAnsi="Arial" w:cs="Arial"/>
                <w:b/>
                <w:bCs/>
                <w:szCs w:val="22"/>
              </w:rPr>
              <w:t>Service Description</w:t>
            </w:r>
          </w:p>
        </w:tc>
        <w:tc>
          <w:tcPr>
            <w:tcW w:w="1742" w:type="dxa"/>
            <w:tcBorders>
              <w:top w:val="single" w:sz="4" w:space="0" w:color="auto"/>
              <w:left w:val="nil"/>
              <w:bottom w:val="single" w:sz="4" w:space="0" w:color="auto"/>
              <w:right w:val="single" w:sz="4" w:space="0" w:color="auto"/>
            </w:tcBorders>
            <w:shd w:val="clear" w:color="auto" w:fill="C0C0C0"/>
            <w:vAlign w:val="bottom"/>
          </w:tcPr>
          <w:p w:rsidR="00450DBF" w:rsidRPr="0007590F" w:rsidRDefault="00450DBF" w:rsidP="00E6720D">
            <w:pPr>
              <w:jc w:val="center"/>
              <w:rPr>
                <w:rFonts w:ascii="Arial" w:hAnsi="Arial" w:cs="Arial"/>
                <w:b/>
                <w:bCs/>
                <w:szCs w:val="22"/>
              </w:rPr>
            </w:pPr>
            <w:r w:rsidRPr="0007590F">
              <w:rPr>
                <w:rFonts w:ascii="Arial" w:hAnsi="Arial" w:cs="Arial"/>
                <w:b/>
                <w:bCs/>
                <w:szCs w:val="22"/>
              </w:rPr>
              <w:t xml:space="preserve"> Monthly Fees </w:t>
            </w:r>
          </w:p>
        </w:tc>
      </w:tr>
      <w:tr w:rsidR="00450DBF" w:rsidRPr="0007590F" w:rsidTr="00E6720D">
        <w:trPr>
          <w:trHeight w:val="255"/>
        </w:trPr>
        <w:tc>
          <w:tcPr>
            <w:tcW w:w="6592" w:type="dxa"/>
            <w:tcBorders>
              <w:top w:val="nil"/>
              <w:left w:val="single" w:sz="4" w:space="0" w:color="auto"/>
              <w:bottom w:val="single" w:sz="4" w:space="0" w:color="auto"/>
              <w:right w:val="single" w:sz="4" w:space="0" w:color="auto"/>
            </w:tcBorders>
            <w:noWrap/>
            <w:vAlign w:val="center"/>
          </w:tcPr>
          <w:p w:rsidR="00450DBF" w:rsidRPr="004C6352" w:rsidRDefault="00450DBF" w:rsidP="00E6720D">
            <w:pPr>
              <w:ind w:firstLineChars="200" w:firstLine="440"/>
              <w:rPr>
                <w:rFonts w:ascii="Arial" w:hAnsi="Arial" w:cs="Arial"/>
                <w:szCs w:val="22"/>
              </w:rPr>
            </w:pPr>
            <w:r>
              <w:rPr>
                <w:rFonts w:cs="Tahoma"/>
                <w:szCs w:val="22"/>
              </w:rPr>
              <w:t>Hosting charges from Heroku</w:t>
            </w:r>
          </w:p>
        </w:tc>
        <w:tc>
          <w:tcPr>
            <w:tcW w:w="1742" w:type="dxa"/>
            <w:tcBorders>
              <w:top w:val="nil"/>
              <w:left w:val="nil"/>
              <w:bottom w:val="single" w:sz="4" w:space="0" w:color="auto"/>
              <w:right w:val="single" w:sz="4" w:space="0" w:color="auto"/>
            </w:tcBorders>
            <w:vAlign w:val="center"/>
          </w:tcPr>
          <w:p w:rsidR="00450DBF" w:rsidRPr="004C6352" w:rsidRDefault="00450DBF" w:rsidP="00EF5E95">
            <w:pPr>
              <w:jc w:val="right"/>
              <w:rPr>
                <w:rFonts w:ascii="Arial" w:hAnsi="Arial" w:cs="Arial"/>
                <w:szCs w:val="22"/>
              </w:rPr>
            </w:pPr>
            <w:r>
              <w:rPr>
                <w:rFonts w:ascii="Arial" w:hAnsi="Arial" w:cs="Arial"/>
                <w:szCs w:val="22"/>
              </w:rPr>
              <w:t>$0</w:t>
            </w:r>
          </w:p>
        </w:tc>
      </w:tr>
      <w:tr w:rsidR="00450DBF" w:rsidRPr="0007590F" w:rsidTr="00E6720D">
        <w:trPr>
          <w:trHeight w:val="404"/>
        </w:trPr>
        <w:tc>
          <w:tcPr>
            <w:tcW w:w="6592" w:type="dxa"/>
            <w:tcBorders>
              <w:top w:val="nil"/>
              <w:left w:val="single" w:sz="4" w:space="0" w:color="auto"/>
              <w:bottom w:val="single" w:sz="4" w:space="0" w:color="auto"/>
              <w:right w:val="single" w:sz="4" w:space="0" w:color="auto"/>
            </w:tcBorders>
            <w:shd w:val="clear" w:color="auto" w:fill="C0C0C0"/>
            <w:noWrap/>
            <w:vAlign w:val="bottom"/>
          </w:tcPr>
          <w:p w:rsidR="00450DBF" w:rsidRPr="0007590F" w:rsidRDefault="00450DBF" w:rsidP="00E6720D">
            <w:pPr>
              <w:jc w:val="right"/>
              <w:rPr>
                <w:rFonts w:cs="Tahoma"/>
                <w:b/>
                <w:bCs/>
                <w:sz w:val="24"/>
                <w:szCs w:val="24"/>
              </w:rPr>
            </w:pPr>
            <w:r w:rsidRPr="0007590F">
              <w:rPr>
                <w:rFonts w:cs="Tahoma"/>
                <w:b/>
                <w:bCs/>
                <w:sz w:val="24"/>
                <w:szCs w:val="24"/>
              </w:rPr>
              <w:t>Monthly Cost for Services</w:t>
            </w:r>
          </w:p>
        </w:tc>
        <w:tc>
          <w:tcPr>
            <w:tcW w:w="1742" w:type="dxa"/>
            <w:tcBorders>
              <w:top w:val="nil"/>
              <w:left w:val="nil"/>
              <w:bottom w:val="single" w:sz="4" w:space="0" w:color="auto"/>
              <w:right w:val="single" w:sz="4" w:space="0" w:color="auto"/>
            </w:tcBorders>
            <w:shd w:val="clear" w:color="auto" w:fill="C0C0C0"/>
            <w:vAlign w:val="bottom"/>
          </w:tcPr>
          <w:p w:rsidR="00450DBF" w:rsidRPr="0007590F" w:rsidRDefault="00450DBF" w:rsidP="00EF5E95">
            <w:pPr>
              <w:jc w:val="right"/>
              <w:rPr>
                <w:rFonts w:cs="Tahoma"/>
                <w:b/>
                <w:bCs/>
                <w:sz w:val="24"/>
                <w:szCs w:val="24"/>
              </w:rPr>
            </w:pPr>
            <w:r w:rsidRPr="0007590F">
              <w:rPr>
                <w:rFonts w:cs="Tahoma"/>
                <w:b/>
                <w:bCs/>
                <w:sz w:val="24"/>
                <w:szCs w:val="24"/>
              </w:rPr>
              <w:t>$</w:t>
            </w:r>
            <w:r>
              <w:rPr>
                <w:rFonts w:cs="Tahoma"/>
                <w:b/>
                <w:bCs/>
                <w:sz w:val="24"/>
                <w:szCs w:val="24"/>
              </w:rPr>
              <w:t>0</w:t>
            </w:r>
          </w:p>
        </w:tc>
      </w:tr>
      <w:tr w:rsidR="00450DBF" w:rsidRPr="0007590F" w:rsidTr="00E6720D">
        <w:trPr>
          <w:trHeight w:val="350"/>
        </w:trPr>
        <w:tc>
          <w:tcPr>
            <w:tcW w:w="6592" w:type="dxa"/>
            <w:tcBorders>
              <w:top w:val="nil"/>
              <w:left w:val="single" w:sz="4" w:space="0" w:color="auto"/>
              <w:bottom w:val="single" w:sz="4" w:space="0" w:color="auto"/>
              <w:right w:val="single" w:sz="4" w:space="0" w:color="auto"/>
            </w:tcBorders>
            <w:shd w:val="clear" w:color="auto" w:fill="C0C0C0"/>
            <w:noWrap/>
            <w:vAlign w:val="bottom"/>
          </w:tcPr>
          <w:p w:rsidR="00450DBF" w:rsidRPr="0007590F" w:rsidRDefault="00450DBF" w:rsidP="00E6720D">
            <w:pPr>
              <w:jc w:val="right"/>
              <w:rPr>
                <w:rFonts w:cs="Tahoma"/>
                <w:b/>
                <w:bCs/>
                <w:sz w:val="24"/>
                <w:szCs w:val="24"/>
              </w:rPr>
            </w:pPr>
            <w:r w:rsidRPr="0007590F">
              <w:rPr>
                <w:rFonts w:cs="Tahoma"/>
                <w:b/>
                <w:bCs/>
                <w:sz w:val="24"/>
                <w:szCs w:val="24"/>
              </w:rPr>
              <w:t>Total Annual Cost for Services</w:t>
            </w:r>
          </w:p>
        </w:tc>
        <w:tc>
          <w:tcPr>
            <w:tcW w:w="1742" w:type="dxa"/>
            <w:tcBorders>
              <w:top w:val="nil"/>
              <w:left w:val="nil"/>
              <w:bottom w:val="single" w:sz="4" w:space="0" w:color="auto"/>
              <w:right w:val="single" w:sz="4" w:space="0" w:color="auto"/>
            </w:tcBorders>
            <w:shd w:val="clear" w:color="auto" w:fill="C0C0C0"/>
            <w:vAlign w:val="bottom"/>
          </w:tcPr>
          <w:p w:rsidR="00450DBF" w:rsidRPr="0007590F" w:rsidRDefault="00450DBF" w:rsidP="00EF5E95">
            <w:pPr>
              <w:jc w:val="right"/>
              <w:rPr>
                <w:rFonts w:cs="Tahoma"/>
                <w:b/>
                <w:bCs/>
                <w:sz w:val="24"/>
                <w:szCs w:val="24"/>
              </w:rPr>
            </w:pPr>
            <w:r w:rsidRPr="0007590F">
              <w:rPr>
                <w:rFonts w:cs="Tahoma"/>
                <w:b/>
                <w:bCs/>
                <w:sz w:val="24"/>
                <w:szCs w:val="24"/>
              </w:rPr>
              <w:t>$</w:t>
            </w:r>
            <w:r>
              <w:rPr>
                <w:rFonts w:cs="Tahoma"/>
                <w:b/>
                <w:bCs/>
                <w:sz w:val="24"/>
                <w:szCs w:val="24"/>
              </w:rPr>
              <w:t>0</w:t>
            </w:r>
          </w:p>
        </w:tc>
      </w:tr>
    </w:tbl>
    <w:p w:rsidR="00450DBF" w:rsidRDefault="00450DBF" w:rsidP="003C47D0">
      <w:pPr>
        <w:pStyle w:val="BodyText"/>
        <w:spacing w:after="120"/>
        <w:rPr>
          <w:color w:val="000000"/>
        </w:rPr>
      </w:pPr>
    </w:p>
    <w:p w:rsidR="00450DBF" w:rsidRDefault="00450DBF" w:rsidP="003C47D0">
      <w:pPr>
        <w:pStyle w:val="BodyText"/>
        <w:spacing w:after="120"/>
        <w:rPr>
          <w:color w:val="000000"/>
        </w:rPr>
      </w:pPr>
    </w:p>
    <w:p w:rsidR="00450DBF" w:rsidRPr="002F68AE" w:rsidRDefault="00450DBF" w:rsidP="00CD3A62">
      <w:pPr>
        <w:pStyle w:val="Heading1"/>
        <w:numPr>
          <w:ilvl w:val="0"/>
          <w:numId w:val="18"/>
        </w:numPr>
      </w:pPr>
      <w:bookmarkStart w:id="32" w:name="_Toc220750692"/>
      <w:r>
        <w:t>Glossary</w:t>
      </w:r>
      <w:bookmarkEnd w:id="32"/>
    </w:p>
    <w:p w:rsidR="00450DBF" w:rsidRDefault="00450DBF" w:rsidP="00CD3A62">
      <w:pPr>
        <w:pStyle w:val="BodyText"/>
        <w:rPr>
          <w:rFonts w:cs="Tahoma"/>
          <w:color w:val="000000"/>
        </w:rPr>
      </w:pPr>
      <w:r>
        <w:rPr>
          <w:rFonts w:cs="Tahoma"/>
          <w:color w:val="000000"/>
        </w:rPr>
        <w:t>Customer: prospective client looking for el Sol Construction services</w:t>
      </w:r>
    </w:p>
    <w:p w:rsidR="00450DBF" w:rsidRDefault="00450DBF" w:rsidP="00CD3A62">
      <w:pPr>
        <w:pStyle w:val="BodyText"/>
        <w:rPr>
          <w:rFonts w:cs="Tahoma"/>
          <w:color w:val="000000"/>
        </w:rPr>
      </w:pPr>
      <w:r>
        <w:rPr>
          <w:rFonts w:cs="Tahoma"/>
          <w:color w:val="000000"/>
        </w:rPr>
        <w:t>Admin: El Sol Construction Administrator</w:t>
      </w:r>
    </w:p>
    <w:p w:rsidR="00450DBF" w:rsidRDefault="00450DBF" w:rsidP="00CD3A62">
      <w:pPr>
        <w:pStyle w:val="BodyText"/>
        <w:rPr>
          <w:rFonts w:cs="Tahoma"/>
          <w:color w:val="000000"/>
        </w:rPr>
      </w:pPr>
      <w:r>
        <w:rPr>
          <w:rFonts w:cs="Tahoma"/>
          <w:color w:val="000000"/>
        </w:rPr>
        <w:t>OQS: Online Quote System</w:t>
      </w:r>
    </w:p>
    <w:p w:rsidR="00450DBF" w:rsidRDefault="00450DBF" w:rsidP="003C47D0">
      <w:pPr>
        <w:pStyle w:val="BodyText"/>
        <w:spacing w:after="120"/>
        <w:rPr>
          <w:color w:val="000000"/>
        </w:rPr>
      </w:pPr>
    </w:p>
    <w:sectPr w:rsidR="00450DBF" w:rsidSect="00DC5CF0">
      <w:pgSz w:w="12240" w:h="15840" w:code="1"/>
      <w:pgMar w:top="1440" w:right="1440" w:bottom="1440" w:left="1440" w:header="864" w:footer="592" w:gutter="0"/>
      <w:cols w:space="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DBF" w:rsidRDefault="00450DBF">
      <w:r>
        <w:separator/>
      </w:r>
    </w:p>
  </w:endnote>
  <w:endnote w:type="continuationSeparator" w:id="0">
    <w:p w:rsidR="00450DBF" w:rsidRDefault="00450DBF">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 w:name="Monotype Sorts">
    <w:panose1 w:val="00000000000000000000"/>
    <w:charset w:val="02"/>
    <w:family w:val="auto"/>
    <w:notTrueType/>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Ps2OcuAe"/>
    <w:panose1 w:val="02010601000101010101"/>
    <w:charset w:val="88"/>
    <w:family w:val="auto"/>
    <w:notTrueType/>
    <w:pitch w:val="variable"/>
    <w:sig w:usb0="00000001" w:usb1="08080000" w:usb2="00000010" w:usb3="00000000" w:csb0="00100000" w:csb1="00000000"/>
  </w:font>
  <w:font w:name="MS ??">
    <w:altName w:val="MS ??"/>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DBF" w:rsidRDefault="00450DBF" w:rsidP="009073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450DBF" w:rsidRDefault="00450DBF" w:rsidP="0074439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DBF" w:rsidRDefault="00450DBF" w:rsidP="009073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450DBF" w:rsidRDefault="00450D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DBF" w:rsidRDefault="00450DBF">
      <w:r>
        <w:separator/>
      </w:r>
    </w:p>
  </w:footnote>
  <w:footnote w:type="continuationSeparator" w:id="0">
    <w:p w:rsidR="00450DBF" w:rsidRDefault="00450D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0A0"/>
    </w:tblPr>
    <w:tblGrid>
      <w:gridCol w:w="476"/>
      <w:gridCol w:w="9114"/>
    </w:tblGrid>
    <w:tr w:rsidR="00450DBF" w:rsidRPr="00DB639B" w:rsidTr="009073A1">
      <w:tc>
        <w:tcPr>
          <w:tcW w:w="248" w:type="pct"/>
          <w:tcBorders>
            <w:bottom w:val="single" w:sz="4" w:space="0" w:color="943634"/>
          </w:tcBorders>
          <w:shd w:val="clear" w:color="auto" w:fill="943634"/>
          <w:vAlign w:val="bottom"/>
        </w:tcPr>
        <w:p w:rsidR="00450DBF" w:rsidRPr="00124693" w:rsidRDefault="00450DBF" w:rsidP="009073A1">
          <w:pPr>
            <w:pStyle w:val="Header"/>
            <w:jc w:val="center"/>
            <w:rPr>
              <w:rFonts w:ascii="Calibri" w:hAnsi="Calibri"/>
              <w:b/>
              <w:color w:val="FFFFFF"/>
              <w:sz w:val="24"/>
              <w:szCs w:val="24"/>
            </w:rPr>
          </w:pPr>
          <w:r w:rsidRPr="00124693">
            <w:rPr>
              <w:rFonts w:ascii="Calibri" w:hAnsi="Calibri"/>
              <w:b/>
              <w:color w:val="FFFFFF"/>
              <w:sz w:val="24"/>
              <w:szCs w:val="24"/>
            </w:rPr>
            <w:fldChar w:fldCharType="begin"/>
          </w:r>
          <w:r w:rsidRPr="00124693">
            <w:rPr>
              <w:rFonts w:ascii="Calibri" w:hAnsi="Calibri"/>
              <w:b/>
              <w:color w:val="FFFFFF"/>
              <w:sz w:val="24"/>
              <w:szCs w:val="24"/>
            </w:rPr>
            <w:instrText xml:space="preserve"> PAGE   \* MERGEFORMAT </w:instrText>
          </w:r>
          <w:r w:rsidRPr="00124693">
            <w:rPr>
              <w:rFonts w:ascii="Calibri" w:hAnsi="Calibri"/>
              <w:b/>
              <w:color w:val="FFFFFF"/>
              <w:sz w:val="24"/>
              <w:szCs w:val="24"/>
            </w:rPr>
            <w:fldChar w:fldCharType="separate"/>
          </w:r>
          <w:r>
            <w:rPr>
              <w:rFonts w:ascii="Calibri" w:hAnsi="Calibri"/>
              <w:b/>
              <w:noProof/>
              <w:color w:val="FFFFFF"/>
              <w:sz w:val="24"/>
              <w:szCs w:val="24"/>
            </w:rPr>
            <w:t>8</w:t>
          </w:r>
          <w:r w:rsidRPr="00124693">
            <w:rPr>
              <w:rFonts w:ascii="Calibri" w:hAnsi="Calibri"/>
              <w:b/>
              <w:color w:val="FFFFFF"/>
              <w:sz w:val="24"/>
              <w:szCs w:val="24"/>
            </w:rPr>
            <w:fldChar w:fldCharType="end"/>
          </w:r>
        </w:p>
      </w:tc>
      <w:tc>
        <w:tcPr>
          <w:tcW w:w="4752" w:type="pct"/>
          <w:tcBorders>
            <w:bottom w:val="single" w:sz="4" w:space="0" w:color="auto"/>
          </w:tcBorders>
          <w:vAlign w:val="bottom"/>
        </w:tcPr>
        <w:p w:rsidR="00450DBF" w:rsidRPr="00DB639B" w:rsidRDefault="00450DBF" w:rsidP="009073A1">
          <w:pPr>
            <w:pStyle w:val="Header"/>
            <w:rPr>
              <w:rFonts w:ascii="Calibri" w:hAnsi="Calibri"/>
              <w:bCs/>
              <w:color w:val="000000"/>
              <w:sz w:val="24"/>
              <w:szCs w:val="24"/>
            </w:rPr>
          </w:pPr>
          <w:r w:rsidRPr="00DB639B">
            <w:rPr>
              <w:rFonts w:ascii="Calibri" w:hAnsi="Calibri"/>
              <w:b/>
              <w:bCs/>
              <w:color w:val="000000"/>
              <w:sz w:val="24"/>
              <w:szCs w:val="24"/>
            </w:rPr>
            <w:t>[</w:t>
          </w:r>
          <w:r>
            <w:rPr>
              <w:rFonts w:ascii="Calibri" w:hAnsi="Calibri"/>
              <w:b/>
              <w:bCs/>
              <w:caps/>
              <w:color w:val="000000"/>
              <w:sz w:val="24"/>
              <w:szCs w:val="24"/>
            </w:rPr>
            <w:t>ONLINE QUOTE SYSTEM</w:t>
          </w:r>
          <w:r w:rsidRPr="00DB639B">
            <w:rPr>
              <w:rFonts w:ascii="Calibri" w:hAnsi="Calibri"/>
              <w:b/>
              <w:bCs/>
              <w:color w:val="000000"/>
              <w:sz w:val="24"/>
              <w:szCs w:val="24"/>
            </w:rPr>
            <w:t>]</w:t>
          </w:r>
        </w:p>
      </w:tc>
    </w:tr>
  </w:tbl>
  <w:p w:rsidR="00450DBF" w:rsidRDefault="00450DB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0A0"/>
    </w:tblPr>
    <w:tblGrid>
      <w:gridCol w:w="476"/>
      <w:gridCol w:w="9114"/>
    </w:tblGrid>
    <w:tr w:rsidR="00450DBF" w:rsidRPr="00DB639B" w:rsidTr="009073A1">
      <w:tc>
        <w:tcPr>
          <w:tcW w:w="248" w:type="pct"/>
          <w:tcBorders>
            <w:bottom w:val="single" w:sz="4" w:space="0" w:color="943634"/>
          </w:tcBorders>
          <w:shd w:val="clear" w:color="auto" w:fill="943634"/>
          <w:vAlign w:val="bottom"/>
        </w:tcPr>
        <w:p w:rsidR="00450DBF" w:rsidRPr="00124693" w:rsidRDefault="00450DBF" w:rsidP="009073A1">
          <w:pPr>
            <w:pStyle w:val="Header"/>
            <w:jc w:val="center"/>
            <w:rPr>
              <w:rFonts w:ascii="Calibri" w:hAnsi="Calibri"/>
              <w:b/>
              <w:color w:val="FFFFFF"/>
              <w:sz w:val="24"/>
              <w:szCs w:val="24"/>
            </w:rPr>
          </w:pPr>
          <w:r w:rsidRPr="00124693">
            <w:rPr>
              <w:rFonts w:ascii="Calibri" w:hAnsi="Calibri"/>
              <w:b/>
              <w:color w:val="FFFFFF"/>
              <w:sz w:val="24"/>
              <w:szCs w:val="24"/>
            </w:rPr>
            <w:fldChar w:fldCharType="begin"/>
          </w:r>
          <w:r w:rsidRPr="00124693">
            <w:rPr>
              <w:rFonts w:ascii="Calibri" w:hAnsi="Calibri"/>
              <w:b/>
              <w:color w:val="FFFFFF"/>
              <w:sz w:val="24"/>
              <w:szCs w:val="24"/>
            </w:rPr>
            <w:instrText xml:space="preserve"> PAGE   \* MERGEFORMAT </w:instrText>
          </w:r>
          <w:r w:rsidRPr="00124693">
            <w:rPr>
              <w:rFonts w:ascii="Calibri" w:hAnsi="Calibri"/>
              <w:b/>
              <w:color w:val="FFFFFF"/>
              <w:sz w:val="24"/>
              <w:szCs w:val="24"/>
            </w:rPr>
            <w:fldChar w:fldCharType="separate"/>
          </w:r>
          <w:r>
            <w:rPr>
              <w:rFonts w:ascii="Calibri" w:hAnsi="Calibri"/>
              <w:b/>
              <w:noProof/>
              <w:color w:val="FFFFFF"/>
              <w:sz w:val="24"/>
              <w:szCs w:val="24"/>
            </w:rPr>
            <w:t>7</w:t>
          </w:r>
          <w:r w:rsidRPr="00124693">
            <w:rPr>
              <w:rFonts w:ascii="Calibri" w:hAnsi="Calibri"/>
              <w:b/>
              <w:color w:val="FFFFFF"/>
              <w:sz w:val="24"/>
              <w:szCs w:val="24"/>
            </w:rPr>
            <w:fldChar w:fldCharType="end"/>
          </w:r>
        </w:p>
      </w:tc>
      <w:tc>
        <w:tcPr>
          <w:tcW w:w="4752" w:type="pct"/>
          <w:tcBorders>
            <w:bottom w:val="single" w:sz="4" w:space="0" w:color="auto"/>
          </w:tcBorders>
          <w:vAlign w:val="bottom"/>
        </w:tcPr>
        <w:p w:rsidR="00450DBF" w:rsidRPr="00DB639B" w:rsidRDefault="00450DBF" w:rsidP="0074439E">
          <w:pPr>
            <w:pStyle w:val="Header"/>
            <w:rPr>
              <w:rFonts w:ascii="Calibri" w:hAnsi="Calibri"/>
              <w:bCs/>
              <w:color w:val="000000"/>
              <w:sz w:val="24"/>
              <w:szCs w:val="24"/>
            </w:rPr>
          </w:pPr>
          <w:r w:rsidRPr="00DB639B">
            <w:rPr>
              <w:rFonts w:ascii="Calibri" w:hAnsi="Calibri"/>
              <w:b/>
              <w:bCs/>
              <w:color w:val="000000"/>
              <w:sz w:val="24"/>
              <w:szCs w:val="24"/>
            </w:rPr>
            <w:t>[</w:t>
          </w:r>
          <w:r>
            <w:rPr>
              <w:rFonts w:ascii="Calibri" w:hAnsi="Calibri"/>
              <w:b/>
              <w:bCs/>
              <w:caps/>
              <w:color w:val="000000"/>
              <w:sz w:val="24"/>
              <w:szCs w:val="24"/>
            </w:rPr>
            <w:t>ONLINE QUOTE SYSTEM</w:t>
          </w:r>
          <w:r w:rsidRPr="00DB639B">
            <w:rPr>
              <w:rFonts w:ascii="Calibri" w:hAnsi="Calibri"/>
              <w:b/>
              <w:bCs/>
              <w:color w:val="000000"/>
              <w:sz w:val="24"/>
              <w:szCs w:val="24"/>
            </w:rPr>
            <w:t>]</w:t>
          </w:r>
        </w:p>
      </w:tc>
    </w:tr>
  </w:tbl>
  <w:p w:rsidR="00450DBF" w:rsidRDefault="00450DBF" w:rsidP="0074439E">
    <w:pPr>
      <w:pStyle w:val="Header"/>
      <w:ind w:left="79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9F5E64AE"/>
    <w:lvl w:ilvl="0">
      <w:start w:val="1"/>
      <w:numFmt w:val="lowerRoman"/>
      <w:pStyle w:val="ListNumber3"/>
      <w:lvlText w:val="%1."/>
      <w:lvlJc w:val="left"/>
      <w:pPr>
        <w:tabs>
          <w:tab w:val="num" w:pos="2520"/>
        </w:tabs>
        <w:ind w:left="2160" w:hanging="360"/>
      </w:pPr>
      <w:rPr>
        <w:rFonts w:ascii="Tahoma" w:hAnsi="Tahoma" w:cs="Times New Roman" w:hint="default"/>
        <w:b w:val="0"/>
        <w:i w:val="0"/>
        <w:sz w:val="22"/>
      </w:rPr>
    </w:lvl>
  </w:abstractNum>
  <w:abstractNum w:abstractNumId="1">
    <w:nsid w:val="FFFFFF7F"/>
    <w:multiLevelType w:val="singleLevel"/>
    <w:tmpl w:val="B830C2EA"/>
    <w:lvl w:ilvl="0">
      <w:start w:val="1"/>
      <w:numFmt w:val="lowerLetter"/>
      <w:pStyle w:val="ListNumber2"/>
      <w:lvlText w:val="%1."/>
      <w:lvlJc w:val="left"/>
      <w:pPr>
        <w:tabs>
          <w:tab w:val="num" w:pos="1800"/>
        </w:tabs>
        <w:ind w:left="1800" w:hanging="360"/>
      </w:pPr>
      <w:rPr>
        <w:rFonts w:ascii="Tahoma" w:hAnsi="Tahoma" w:cs="Times New Roman" w:hint="default"/>
        <w:b w:val="0"/>
        <w:i w:val="0"/>
        <w:sz w:val="22"/>
      </w:rPr>
    </w:lvl>
  </w:abstractNum>
  <w:abstractNum w:abstractNumId="2">
    <w:nsid w:val="FFFFFF88"/>
    <w:multiLevelType w:val="singleLevel"/>
    <w:tmpl w:val="4552AC3C"/>
    <w:lvl w:ilvl="0">
      <w:start w:val="1"/>
      <w:numFmt w:val="decimal"/>
      <w:pStyle w:val="ListNumber"/>
      <w:lvlText w:val="%1."/>
      <w:lvlJc w:val="left"/>
      <w:pPr>
        <w:tabs>
          <w:tab w:val="num" w:pos="360"/>
        </w:tabs>
        <w:ind w:left="360" w:hanging="360"/>
      </w:pPr>
    </w:lvl>
  </w:abstractNum>
  <w:abstractNum w:abstractNumId="3">
    <w:nsid w:val="01E427B7"/>
    <w:multiLevelType w:val="singleLevel"/>
    <w:tmpl w:val="72C2DC34"/>
    <w:lvl w:ilvl="0">
      <w:start w:val="1"/>
      <w:numFmt w:val="bullet"/>
      <w:pStyle w:val="ChecklistLevel3"/>
      <w:lvlText w:val=""/>
      <w:lvlJc w:val="left"/>
      <w:pPr>
        <w:tabs>
          <w:tab w:val="num" w:pos="360"/>
        </w:tabs>
        <w:ind w:left="360" w:hanging="360"/>
      </w:pPr>
      <w:rPr>
        <w:rFonts w:ascii="Monotype Sorts" w:hAnsi="Monotype Sorts" w:hint="default"/>
        <w:b w:val="0"/>
        <w:i w:val="0"/>
        <w:sz w:val="28"/>
      </w:rPr>
    </w:lvl>
  </w:abstractNum>
  <w:abstractNum w:abstractNumId="4">
    <w:nsid w:val="02C0320D"/>
    <w:multiLevelType w:val="singleLevel"/>
    <w:tmpl w:val="94168C14"/>
    <w:lvl w:ilvl="0">
      <w:start w:val="1"/>
      <w:numFmt w:val="bullet"/>
      <w:pStyle w:val="NormalBullet2"/>
      <w:lvlText w:val="■"/>
      <w:lvlJc w:val="left"/>
      <w:pPr>
        <w:tabs>
          <w:tab w:val="num" w:pos="360"/>
        </w:tabs>
        <w:ind w:left="288" w:hanging="288"/>
      </w:pPr>
      <w:rPr>
        <w:rFonts w:ascii="Times New Roman" w:hAnsi="Times New Roman" w:hint="default"/>
      </w:rPr>
    </w:lvl>
  </w:abstractNum>
  <w:abstractNum w:abstractNumId="5">
    <w:nsid w:val="06B51076"/>
    <w:multiLevelType w:val="hybridMultilevel"/>
    <w:tmpl w:val="7A18756C"/>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6">
    <w:nsid w:val="07754E62"/>
    <w:multiLevelType w:val="singleLevel"/>
    <w:tmpl w:val="632AC96C"/>
    <w:lvl w:ilvl="0">
      <w:start w:val="1"/>
      <w:numFmt w:val="bullet"/>
      <w:pStyle w:val="NormalBullet3"/>
      <w:lvlText w:val=""/>
      <w:lvlJc w:val="left"/>
      <w:pPr>
        <w:tabs>
          <w:tab w:val="num" w:pos="360"/>
        </w:tabs>
        <w:ind w:left="360" w:hanging="360"/>
      </w:pPr>
      <w:rPr>
        <w:rFonts w:ascii="Symbol" w:hAnsi="Symbol" w:hint="default"/>
        <w:b/>
        <w:i w:val="0"/>
        <w:sz w:val="20"/>
      </w:rPr>
    </w:lvl>
  </w:abstractNum>
  <w:abstractNum w:abstractNumId="7">
    <w:nsid w:val="17C2104C"/>
    <w:multiLevelType w:val="singleLevel"/>
    <w:tmpl w:val="331AB40A"/>
    <w:lvl w:ilvl="0">
      <w:start w:val="1"/>
      <w:numFmt w:val="bullet"/>
      <w:pStyle w:val="ChecklistLevel2"/>
      <w:lvlText w:val=""/>
      <w:lvlJc w:val="left"/>
      <w:pPr>
        <w:tabs>
          <w:tab w:val="num" w:pos="360"/>
        </w:tabs>
        <w:ind w:left="360" w:hanging="360"/>
      </w:pPr>
      <w:rPr>
        <w:rFonts w:ascii="Monotype Sorts" w:hAnsi="Monotype Sorts" w:hint="default"/>
        <w:b w:val="0"/>
        <w:i w:val="0"/>
        <w:sz w:val="24"/>
      </w:rPr>
    </w:lvl>
  </w:abstractNum>
  <w:abstractNum w:abstractNumId="8">
    <w:nsid w:val="1AAD1845"/>
    <w:multiLevelType w:val="singleLevel"/>
    <w:tmpl w:val="39E6AAD6"/>
    <w:lvl w:ilvl="0">
      <w:start w:val="1"/>
      <w:numFmt w:val="decimal"/>
      <w:pStyle w:val="ListNumberContinue1"/>
      <w:lvlText w:val="%1."/>
      <w:lvlJc w:val="left"/>
      <w:pPr>
        <w:tabs>
          <w:tab w:val="num" w:pos="1440"/>
        </w:tabs>
        <w:ind w:left="1440" w:hanging="360"/>
      </w:pPr>
      <w:rPr>
        <w:rFonts w:cs="Times New Roman"/>
      </w:rPr>
    </w:lvl>
  </w:abstractNum>
  <w:abstractNum w:abstractNumId="9">
    <w:nsid w:val="22F679A1"/>
    <w:multiLevelType w:val="hybridMultilevel"/>
    <w:tmpl w:val="D568762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371C687B"/>
    <w:multiLevelType w:val="hybridMultilevel"/>
    <w:tmpl w:val="207C80B8"/>
    <w:lvl w:ilvl="0" w:tplc="04090001">
      <w:start w:val="1"/>
      <w:numFmt w:val="decimal"/>
      <w:lvlText w:val="%1."/>
      <w:lvlJc w:val="left"/>
      <w:pPr>
        <w:tabs>
          <w:tab w:val="num" w:pos="1170"/>
        </w:tabs>
        <w:ind w:left="117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37E17620"/>
    <w:multiLevelType w:val="singleLevel"/>
    <w:tmpl w:val="8D7E81A8"/>
    <w:lvl w:ilvl="0">
      <w:start w:val="1"/>
      <w:numFmt w:val="lowerLetter"/>
      <w:pStyle w:val="TableNumber2"/>
      <w:lvlText w:val="%1."/>
      <w:lvlJc w:val="left"/>
      <w:pPr>
        <w:tabs>
          <w:tab w:val="num" w:pos="792"/>
        </w:tabs>
        <w:ind w:left="792" w:hanging="432"/>
      </w:pPr>
      <w:rPr>
        <w:rFonts w:ascii="Tahoma" w:hAnsi="Tahoma" w:cs="Times New Roman" w:hint="default"/>
        <w:b w:val="0"/>
        <w:i w:val="0"/>
        <w:sz w:val="22"/>
      </w:rPr>
    </w:lvl>
  </w:abstractNum>
  <w:abstractNum w:abstractNumId="12">
    <w:nsid w:val="4D794D6D"/>
    <w:multiLevelType w:val="multilevel"/>
    <w:tmpl w:val="C9F2C570"/>
    <w:lvl w:ilvl="0">
      <w:start w:val="1"/>
      <w:numFmt w:val="upperLetter"/>
      <w:lvlText w:val="Appendix %1"/>
      <w:lvlJc w:val="left"/>
      <w:pPr>
        <w:tabs>
          <w:tab w:val="num" w:pos="2160"/>
        </w:tabs>
        <w:ind w:left="2160" w:hanging="1080"/>
      </w:pPr>
      <w:rPr>
        <w:rFonts w:cs="Times New Roman" w:hint="default"/>
      </w:rPr>
    </w:lvl>
    <w:lvl w:ilvl="1">
      <w:start w:val="1"/>
      <w:numFmt w:val="decimal"/>
      <w:lvlRestart w:val="0"/>
      <w:pStyle w:val="Appendix2"/>
      <w:lvlText w:val="%1.%2"/>
      <w:lvlJc w:val="left"/>
      <w:pPr>
        <w:tabs>
          <w:tab w:val="num" w:pos="2160"/>
        </w:tabs>
        <w:ind w:left="2160" w:hanging="1080"/>
      </w:pPr>
      <w:rPr>
        <w:rFonts w:cs="Times New Roman" w:hint="default"/>
      </w:rPr>
    </w:lvl>
    <w:lvl w:ilvl="2">
      <w:start w:val="1"/>
      <w:numFmt w:val="decimal"/>
      <w:lvlText w:val="%1.%2.%3"/>
      <w:lvlJc w:val="left"/>
      <w:pPr>
        <w:tabs>
          <w:tab w:val="num" w:pos="2160"/>
        </w:tabs>
        <w:ind w:left="2160" w:hanging="1080"/>
      </w:pPr>
      <w:rPr>
        <w:rFonts w:cs="Times New Roman" w:hint="default"/>
      </w:rPr>
    </w:lvl>
    <w:lvl w:ilvl="3">
      <w:start w:val="1"/>
      <w:numFmt w:val="decimal"/>
      <w:lvlText w:val="%1.%2.%3.%4"/>
      <w:lvlJc w:val="left"/>
      <w:pPr>
        <w:tabs>
          <w:tab w:val="num" w:pos="2520"/>
        </w:tabs>
        <w:ind w:left="1440" w:hanging="360"/>
      </w:pPr>
      <w:rPr>
        <w:rFonts w:cs="Times New Roman" w:hint="default"/>
      </w:rPr>
    </w:lvl>
    <w:lvl w:ilvl="4">
      <w:start w:val="1"/>
      <w:numFmt w:val="decimal"/>
      <w:lvlText w:val="%1.%2.%3.%4.%5"/>
      <w:lvlJc w:val="left"/>
      <w:pPr>
        <w:tabs>
          <w:tab w:val="num" w:pos="2088"/>
        </w:tabs>
        <w:ind w:left="2088" w:hanging="1008"/>
      </w:pPr>
      <w:rPr>
        <w:rFonts w:cs="Times New Roman" w:hint="default"/>
      </w:rPr>
    </w:lvl>
    <w:lvl w:ilvl="5">
      <w:start w:val="1"/>
      <w:numFmt w:val="decimal"/>
      <w:lvlText w:val="%1.%2.%3.%4.%5.%6"/>
      <w:lvlJc w:val="left"/>
      <w:pPr>
        <w:tabs>
          <w:tab w:val="num" w:pos="2232"/>
        </w:tabs>
        <w:ind w:left="2232" w:hanging="1152"/>
      </w:pPr>
      <w:rPr>
        <w:rFonts w:cs="Times New Roman" w:hint="default"/>
      </w:rPr>
    </w:lvl>
    <w:lvl w:ilvl="6">
      <w:start w:val="1"/>
      <w:numFmt w:val="decimal"/>
      <w:lvlText w:val="%1.%2.%3.%4.%5.%6.%7"/>
      <w:lvlJc w:val="left"/>
      <w:pPr>
        <w:tabs>
          <w:tab w:val="num" w:pos="2376"/>
        </w:tabs>
        <w:ind w:left="2376" w:hanging="1296"/>
      </w:pPr>
      <w:rPr>
        <w:rFonts w:cs="Times New Roman" w:hint="default"/>
      </w:rPr>
    </w:lvl>
    <w:lvl w:ilvl="7">
      <w:start w:val="1"/>
      <w:numFmt w:val="decimal"/>
      <w:lvlText w:val="%1.%2.%3.%4.%5.%6.%7.%8"/>
      <w:lvlJc w:val="left"/>
      <w:pPr>
        <w:tabs>
          <w:tab w:val="num" w:pos="2520"/>
        </w:tabs>
        <w:ind w:left="2520" w:hanging="1440"/>
      </w:pPr>
      <w:rPr>
        <w:rFonts w:cs="Times New Roman" w:hint="default"/>
      </w:rPr>
    </w:lvl>
    <w:lvl w:ilvl="8">
      <w:start w:val="1"/>
      <w:numFmt w:val="decimal"/>
      <w:lvlText w:val="%1.%2.%3.%4.%5.%6.%7.%8.%9"/>
      <w:lvlJc w:val="left"/>
      <w:pPr>
        <w:tabs>
          <w:tab w:val="num" w:pos="2664"/>
        </w:tabs>
        <w:ind w:left="2664" w:hanging="1584"/>
      </w:pPr>
      <w:rPr>
        <w:rFonts w:cs="Times New Roman" w:hint="default"/>
      </w:rPr>
    </w:lvl>
  </w:abstractNum>
  <w:abstractNum w:abstractNumId="13">
    <w:nsid w:val="5A873E10"/>
    <w:multiLevelType w:val="singleLevel"/>
    <w:tmpl w:val="229AECCA"/>
    <w:lvl w:ilvl="0">
      <w:start w:val="1"/>
      <w:numFmt w:val="bullet"/>
      <w:pStyle w:val="NormalBullet1"/>
      <w:lvlText w:val=""/>
      <w:lvlJc w:val="left"/>
      <w:pPr>
        <w:tabs>
          <w:tab w:val="num" w:pos="360"/>
        </w:tabs>
        <w:ind w:left="360" w:hanging="360"/>
      </w:pPr>
      <w:rPr>
        <w:rFonts w:ascii="Symbol" w:hAnsi="Symbol" w:hint="default"/>
        <w:b/>
        <w:i w:val="0"/>
      </w:rPr>
    </w:lvl>
  </w:abstractNum>
  <w:abstractNum w:abstractNumId="14">
    <w:nsid w:val="5F940256"/>
    <w:multiLevelType w:val="multilevel"/>
    <w:tmpl w:val="AC908ECA"/>
    <w:lvl w:ilvl="0">
      <w:start w:val="1"/>
      <w:numFmt w:val="decimal"/>
      <w:lvlText w:val="%1"/>
      <w:lvlJc w:val="left"/>
      <w:pPr>
        <w:tabs>
          <w:tab w:val="num" w:pos="1350"/>
        </w:tabs>
        <w:ind w:left="1350" w:hanging="1080"/>
      </w:pPr>
      <w:rPr>
        <w:rFonts w:cs="Times New Roman" w:hint="default"/>
      </w:rPr>
    </w:lvl>
    <w:lvl w:ilvl="1">
      <w:start w:val="1"/>
      <w:numFmt w:val="decimal"/>
      <w:lvlRestart w:val="0"/>
      <w:lvlText w:val="%1.%2"/>
      <w:lvlJc w:val="left"/>
      <w:pPr>
        <w:tabs>
          <w:tab w:val="num" w:pos="1080"/>
        </w:tabs>
        <w:ind w:left="1080" w:hanging="1080"/>
      </w:pPr>
      <w:rPr>
        <w:rFonts w:cs="Times New Roman" w:hint="default"/>
      </w:rPr>
    </w:lvl>
    <w:lvl w:ilvl="2">
      <w:start w:val="1"/>
      <w:numFmt w:val="decimal"/>
      <w:lvlText w:val="%1.%2.%3"/>
      <w:lvlJc w:val="left"/>
      <w:pPr>
        <w:tabs>
          <w:tab w:val="num" w:pos="1080"/>
        </w:tabs>
        <w:ind w:left="1080" w:hanging="1080"/>
      </w:pPr>
      <w:rPr>
        <w:rFonts w:cs="Times New Roman" w:hint="default"/>
        <w:b w:val="0"/>
        <w:color w:val="auto"/>
      </w:rPr>
    </w:lvl>
    <w:lvl w:ilvl="3">
      <w:start w:val="1"/>
      <w:numFmt w:val="decimal"/>
      <w:lvlText w:val="%1.%2.%3.%4"/>
      <w:lvlJc w:val="left"/>
      <w:pPr>
        <w:tabs>
          <w:tab w:val="num" w:pos="1440"/>
        </w:tabs>
        <w:ind w:left="360" w:hanging="360"/>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nsid w:val="5FBE5539"/>
    <w:multiLevelType w:val="singleLevel"/>
    <w:tmpl w:val="6994DBB0"/>
    <w:lvl w:ilvl="0">
      <w:start w:val="1"/>
      <w:numFmt w:val="lowerRoman"/>
      <w:pStyle w:val="TableNumber3"/>
      <w:lvlText w:val="%1."/>
      <w:lvlJc w:val="left"/>
      <w:pPr>
        <w:tabs>
          <w:tab w:val="num" w:pos="2160"/>
        </w:tabs>
        <w:ind w:left="360" w:firstLine="1080"/>
      </w:pPr>
      <w:rPr>
        <w:rFonts w:cs="Times New Roman"/>
      </w:rPr>
    </w:lvl>
  </w:abstractNum>
  <w:abstractNum w:abstractNumId="16">
    <w:nsid w:val="66397777"/>
    <w:multiLevelType w:val="singleLevel"/>
    <w:tmpl w:val="714C0844"/>
    <w:lvl w:ilvl="0">
      <w:start w:val="1"/>
      <w:numFmt w:val="bullet"/>
      <w:pStyle w:val="ChecklistLevel1"/>
      <w:lvlText w:val=""/>
      <w:lvlJc w:val="left"/>
      <w:pPr>
        <w:tabs>
          <w:tab w:val="num" w:pos="360"/>
        </w:tabs>
        <w:ind w:left="360" w:hanging="360"/>
      </w:pPr>
      <w:rPr>
        <w:rFonts w:ascii="Monotype Sorts" w:hAnsi="Monotype Sorts" w:hint="default"/>
        <w:b w:val="0"/>
        <w:i w:val="0"/>
        <w:sz w:val="28"/>
      </w:rPr>
    </w:lvl>
  </w:abstractNum>
  <w:abstractNum w:abstractNumId="17">
    <w:nsid w:val="6B7667FF"/>
    <w:multiLevelType w:val="singleLevel"/>
    <w:tmpl w:val="279261DE"/>
    <w:lvl w:ilvl="0">
      <w:start w:val="1"/>
      <w:numFmt w:val="decimal"/>
      <w:pStyle w:val="TableNumber1"/>
      <w:lvlText w:val="%1."/>
      <w:lvlJc w:val="left"/>
      <w:pPr>
        <w:tabs>
          <w:tab w:val="num" w:pos="360"/>
        </w:tabs>
        <w:ind w:left="360" w:hanging="360"/>
      </w:pPr>
      <w:rPr>
        <w:rFonts w:ascii="Tahoma" w:hAnsi="Tahoma" w:cs="Times New Roman" w:hint="default"/>
        <w:b w:val="0"/>
        <w:i w:val="0"/>
        <w:sz w:val="22"/>
      </w:rPr>
    </w:lvl>
  </w:abstractNum>
  <w:abstractNum w:abstractNumId="18">
    <w:nsid w:val="763803A3"/>
    <w:multiLevelType w:val="singleLevel"/>
    <w:tmpl w:val="431E3364"/>
    <w:lvl w:ilvl="0">
      <w:start w:val="1"/>
      <w:numFmt w:val="decimal"/>
      <w:pStyle w:val="ListNumber1"/>
      <w:lvlText w:val="%1."/>
      <w:lvlJc w:val="left"/>
      <w:pPr>
        <w:tabs>
          <w:tab w:val="num" w:pos="1440"/>
        </w:tabs>
        <w:ind w:left="1440" w:hanging="360"/>
      </w:pPr>
      <w:rPr>
        <w:rFonts w:cs="Times New Roman"/>
      </w:rPr>
    </w:lvl>
  </w:abstractNum>
  <w:num w:numId="1">
    <w:abstractNumId w:val="2"/>
  </w:num>
  <w:num w:numId="2">
    <w:abstractNumId w:val="1"/>
  </w:num>
  <w:num w:numId="3">
    <w:abstractNumId w:val="0"/>
  </w:num>
  <w:num w:numId="4">
    <w:abstractNumId w:val="4"/>
  </w:num>
  <w:num w:numId="5">
    <w:abstractNumId w:val="16"/>
  </w:num>
  <w:num w:numId="6">
    <w:abstractNumId w:val="6"/>
  </w:num>
  <w:num w:numId="7">
    <w:abstractNumId w:val="13"/>
  </w:num>
  <w:num w:numId="8">
    <w:abstractNumId w:val="7"/>
  </w:num>
  <w:num w:numId="9">
    <w:abstractNumId w:val="3"/>
  </w:num>
  <w:num w:numId="10">
    <w:abstractNumId w:val="1"/>
  </w:num>
  <w:num w:numId="11">
    <w:abstractNumId w:val="0"/>
  </w:num>
  <w:num w:numId="12">
    <w:abstractNumId w:val="8"/>
  </w:num>
  <w:num w:numId="13">
    <w:abstractNumId w:val="18"/>
  </w:num>
  <w:num w:numId="14">
    <w:abstractNumId w:val="15"/>
  </w:num>
  <w:num w:numId="15">
    <w:abstractNumId w:val="17"/>
  </w:num>
  <w:num w:numId="16">
    <w:abstractNumId w:val="11"/>
  </w:num>
  <w:num w:numId="17">
    <w:abstractNumId w:val="12"/>
  </w:num>
  <w:num w:numId="18">
    <w:abstractNumId w:val="14"/>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5"/>
  </w:num>
  <w:num w:numId="23">
    <w:abstractNumId w:val="9"/>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attachedTemplate r:id="rId1"/>
  <w:stylePaneFormatFilter w:val="0004"/>
  <w:defaultTabStop w:val="720"/>
  <w:evenAndOddHeaders/>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49F0"/>
    <w:rsid w:val="00004EBE"/>
    <w:rsid w:val="000054E0"/>
    <w:rsid w:val="00006E2E"/>
    <w:rsid w:val="00012CC5"/>
    <w:rsid w:val="00012F14"/>
    <w:rsid w:val="000141F5"/>
    <w:rsid w:val="000220BE"/>
    <w:rsid w:val="00036683"/>
    <w:rsid w:val="00037BE7"/>
    <w:rsid w:val="0004535A"/>
    <w:rsid w:val="00050298"/>
    <w:rsid w:val="00064418"/>
    <w:rsid w:val="000663C2"/>
    <w:rsid w:val="00067146"/>
    <w:rsid w:val="0007135A"/>
    <w:rsid w:val="00073DD8"/>
    <w:rsid w:val="0007590F"/>
    <w:rsid w:val="00086A91"/>
    <w:rsid w:val="00097A49"/>
    <w:rsid w:val="000A3B8A"/>
    <w:rsid w:val="000A3E4D"/>
    <w:rsid w:val="000A4988"/>
    <w:rsid w:val="000B193A"/>
    <w:rsid w:val="000B5BF6"/>
    <w:rsid w:val="000B61CE"/>
    <w:rsid w:val="000B64A8"/>
    <w:rsid w:val="000C7F09"/>
    <w:rsid w:val="000D69B6"/>
    <w:rsid w:val="000E018F"/>
    <w:rsid w:val="000E2308"/>
    <w:rsid w:val="000E45A6"/>
    <w:rsid w:val="000F05CD"/>
    <w:rsid w:val="000F19FD"/>
    <w:rsid w:val="00107A55"/>
    <w:rsid w:val="00110F0B"/>
    <w:rsid w:val="00112A24"/>
    <w:rsid w:val="001164B9"/>
    <w:rsid w:val="001173C6"/>
    <w:rsid w:val="001235A1"/>
    <w:rsid w:val="00124693"/>
    <w:rsid w:val="00130F56"/>
    <w:rsid w:val="001516D5"/>
    <w:rsid w:val="001528CF"/>
    <w:rsid w:val="00160A47"/>
    <w:rsid w:val="00166BC1"/>
    <w:rsid w:val="00166FCF"/>
    <w:rsid w:val="00170978"/>
    <w:rsid w:val="00177F63"/>
    <w:rsid w:val="00183C1F"/>
    <w:rsid w:val="00185385"/>
    <w:rsid w:val="00186A9A"/>
    <w:rsid w:val="001936D9"/>
    <w:rsid w:val="00195244"/>
    <w:rsid w:val="001A11FF"/>
    <w:rsid w:val="001C08CE"/>
    <w:rsid w:val="001C2738"/>
    <w:rsid w:val="001C49CA"/>
    <w:rsid w:val="001C655B"/>
    <w:rsid w:val="001D3F56"/>
    <w:rsid w:val="001D481B"/>
    <w:rsid w:val="001D615A"/>
    <w:rsid w:val="001D6D6B"/>
    <w:rsid w:val="001F11A1"/>
    <w:rsid w:val="001F21DC"/>
    <w:rsid w:val="001F2681"/>
    <w:rsid w:val="001F2A13"/>
    <w:rsid w:val="001F5284"/>
    <w:rsid w:val="00202435"/>
    <w:rsid w:val="0020662B"/>
    <w:rsid w:val="00211AC2"/>
    <w:rsid w:val="002138B5"/>
    <w:rsid w:val="002177B1"/>
    <w:rsid w:val="00221A28"/>
    <w:rsid w:val="002238B8"/>
    <w:rsid w:val="0023105A"/>
    <w:rsid w:val="00240438"/>
    <w:rsid w:val="002417B6"/>
    <w:rsid w:val="002504BE"/>
    <w:rsid w:val="002526DF"/>
    <w:rsid w:val="00253B3F"/>
    <w:rsid w:val="00254DD2"/>
    <w:rsid w:val="002573C7"/>
    <w:rsid w:val="00264FB5"/>
    <w:rsid w:val="00266C26"/>
    <w:rsid w:val="00272C9F"/>
    <w:rsid w:val="00273685"/>
    <w:rsid w:val="00274CFF"/>
    <w:rsid w:val="00280E17"/>
    <w:rsid w:val="002828A0"/>
    <w:rsid w:val="00283317"/>
    <w:rsid w:val="00295470"/>
    <w:rsid w:val="002A4282"/>
    <w:rsid w:val="002A4CDA"/>
    <w:rsid w:val="002A7975"/>
    <w:rsid w:val="002B03FC"/>
    <w:rsid w:val="002B1FA3"/>
    <w:rsid w:val="002B6926"/>
    <w:rsid w:val="002C5EA0"/>
    <w:rsid w:val="002C7467"/>
    <w:rsid w:val="002E0FB4"/>
    <w:rsid w:val="002E3DE8"/>
    <w:rsid w:val="002F50E1"/>
    <w:rsid w:val="002F68AE"/>
    <w:rsid w:val="00303453"/>
    <w:rsid w:val="003175C0"/>
    <w:rsid w:val="00321866"/>
    <w:rsid w:val="00323C5D"/>
    <w:rsid w:val="00326FBE"/>
    <w:rsid w:val="00330BB0"/>
    <w:rsid w:val="0033380A"/>
    <w:rsid w:val="0033697B"/>
    <w:rsid w:val="00340BFC"/>
    <w:rsid w:val="0034553F"/>
    <w:rsid w:val="00354431"/>
    <w:rsid w:val="0036765E"/>
    <w:rsid w:val="0038798B"/>
    <w:rsid w:val="0039060C"/>
    <w:rsid w:val="00390B9C"/>
    <w:rsid w:val="003934CE"/>
    <w:rsid w:val="003A02C9"/>
    <w:rsid w:val="003A1699"/>
    <w:rsid w:val="003A1FDF"/>
    <w:rsid w:val="003B0392"/>
    <w:rsid w:val="003C15EA"/>
    <w:rsid w:val="003C2013"/>
    <w:rsid w:val="003C47D0"/>
    <w:rsid w:val="003D0B5A"/>
    <w:rsid w:val="003D0CCC"/>
    <w:rsid w:val="003D29E5"/>
    <w:rsid w:val="003D2F5E"/>
    <w:rsid w:val="003D3D81"/>
    <w:rsid w:val="003E7BAF"/>
    <w:rsid w:val="003F7048"/>
    <w:rsid w:val="004031BA"/>
    <w:rsid w:val="00415E68"/>
    <w:rsid w:val="00420CD0"/>
    <w:rsid w:val="00422241"/>
    <w:rsid w:val="00426B28"/>
    <w:rsid w:val="004368BB"/>
    <w:rsid w:val="00436FFB"/>
    <w:rsid w:val="00441ED1"/>
    <w:rsid w:val="00444F5B"/>
    <w:rsid w:val="00450405"/>
    <w:rsid w:val="00450DBF"/>
    <w:rsid w:val="004524A3"/>
    <w:rsid w:val="004558A6"/>
    <w:rsid w:val="00463DC8"/>
    <w:rsid w:val="0046725C"/>
    <w:rsid w:val="004673DD"/>
    <w:rsid w:val="00471136"/>
    <w:rsid w:val="0047421C"/>
    <w:rsid w:val="0048202A"/>
    <w:rsid w:val="0049000B"/>
    <w:rsid w:val="004915B1"/>
    <w:rsid w:val="004936BD"/>
    <w:rsid w:val="00496692"/>
    <w:rsid w:val="004B2B6F"/>
    <w:rsid w:val="004C1021"/>
    <w:rsid w:val="004C6352"/>
    <w:rsid w:val="004D1CF4"/>
    <w:rsid w:val="004D2FC0"/>
    <w:rsid w:val="004D677A"/>
    <w:rsid w:val="004E5F93"/>
    <w:rsid w:val="004E7111"/>
    <w:rsid w:val="004F4E24"/>
    <w:rsid w:val="004F6072"/>
    <w:rsid w:val="004F6856"/>
    <w:rsid w:val="004F75D1"/>
    <w:rsid w:val="00501B6B"/>
    <w:rsid w:val="00503D79"/>
    <w:rsid w:val="00504192"/>
    <w:rsid w:val="00507C1D"/>
    <w:rsid w:val="00511D8B"/>
    <w:rsid w:val="00514F30"/>
    <w:rsid w:val="00517B4A"/>
    <w:rsid w:val="00523001"/>
    <w:rsid w:val="00525398"/>
    <w:rsid w:val="005310F5"/>
    <w:rsid w:val="005317AD"/>
    <w:rsid w:val="005359B0"/>
    <w:rsid w:val="00543A07"/>
    <w:rsid w:val="005476E6"/>
    <w:rsid w:val="00547D72"/>
    <w:rsid w:val="00552C69"/>
    <w:rsid w:val="005567CD"/>
    <w:rsid w:val="00556C01"/>
    <w:rsid w:val="00563AEC"/>
    <w:rsid w:val="005719DE"/>
    <w:rsid w:val="00573821"/>
    <w:rsid w:val="005738AA"/>
    <w:rsid w:val="00575D9A"/>
    <w:rsid w:val="00591731"/>
    <w:rsid w:val="00595898"/>
    <w:rsid w:val="005A17DD"/>
    <w:rsid w:val="005A227B"/>
    <w:rsid w:val="005A340C"/>
    <w:rsid w:val="005B1C06"/>
    <w:rsid w:val="005B5D42"/>
    <w:rsid w:val="005C0A72"/>
    <w:rsid w:val="005D23A8"/>
    <w:rsid w:val="005D3524"/>
    <w:rsid w:val="005D4E3D"/>
    <w:rsid w:val="005E00A5"/>
    <w:rsid w:val="005E268D"/>
    <w:rsid w:val="0060121F"/>
    <w:rsid w:val="00612686"/>
    <w:rsid w:val="00622CAA"/>
    <w:rsid w:val="006326E8"/>
    <w:rsid w:val="00634003"/>
    <w:rsid w:val="00637985"/>
    <w:rsid w:val="006411C6"/>
    <w:rsid w:val="00642FBB"/>
    <w:rsid w:val="00643F9C"/>
    <w:rsid w:val="00647346"/>
    <w:rsid w:val="006529D6"/>
    <w:rsid w:val="00657B76"/>
    <w:rsid w:val="00657D51"/>
    <w:rsid w:val="0066143F"/>
    <w:rsid w:val="006701A4"/>
    <w:rsid w:val="00677A80"/>
    <w:rsid w:val="0068084C"/>
    <w:rsid w:val="00681061"/>
    <w:rsid w:val="00683C20"/>
    <w:rsid w:val="0069157B"/>
    <w:rsid w:val="00691F4C"/>
    <w:rsid w:val="00692B8A"/>
    <w:rsid w:val="00694748"/>
    <w:rsid w:val="006A3557"/>
    <w:rsid w:val="006A4C34"/>
    <w:rsid w:val="006A4F2E"/>
    <w:rsid w:val="006A4FBF"/>
    <w:rsid w:val="006A662E"/>
    <w:rsid w:val="006A6FED"/>
    <w:rsid w:val="006B1015"/>
    <w:rsid w:val="006B60E6"/>
    <w:rsid w:val="006C15F6"/>
    <w:rsid w:val="006C2D51"/>
    <w:rsid w:val="006D121E"/>
    <w:rsid w:val="006D349C"/>
    <w:rsid w:val="006D585E"/>
    <w:rsid w:val="006D652E"/>
    <w:rsid w:val="006E0E4E"/>
    <w:rsid w:val="006E54AA"/>
    <w:rsid w:val="006E7A00"/>
    <w:rsid w:val="006F1794"/>
    <w:rsid w:val="006F5104"/>
    <w:rsid w:val="007011BD"/>
    <w:rsid w:val="007066C1"/>
    <w:rsid w:val="0071022C"/>
    <w:rsid w:val="00710BF7"/>
    <w:rsid w:val="007120DB"/>
    <w:rsid w:val="007148F7"/>
    <w:rsid w:val="0071647F"/>
    <w:rsid w:val="00722D42"/>
    <w:rsid w:val="00727B8C"/>
    <w:rsid w:val="007314E7"/>
    <w:rsid w:val="00741A54"/>
    <w:rsid w:val="0074439E"/>
    <w:rsid w:val="00754447"/>
    <w:rsid w:val="007547BE"/>
    <w:rsid w:val="00755A8F"/>
    <w:rsid w:val="00762002"/>
    <w:rsid w:val="00765F11"/>
    <w:rsid w:val="007743CE"/>
    <w:rsid w:val="00774C6D"/>
    <w:rsid w:val="007841EE"/>
    <w:rsid w:val="007869BB"/>
    <w:rsid w:val="00797653"/>
    <w:rsid w:val="007A117C"/>
    <w:rsid w:val="007A40BD"/>
    <w:rsid w:val="007A7AB5"/>
    <w:rsid w:val="007B4DAE"/>
    <w:rsid w:val="007B5D35"/>
    <w:rsid w:val="007C1152"/>
    <w:rsid w:val="007C3B6E"/>
    <w:rsid w:val="007C634F"/>
    <w:rsid w:val="007D3041"/>
    <w:rsid w:val="007E49F0"/>
    <w:rsid w:val="007E79BF"/>
    <w:rsid w:val="008001DD"/>
    <w:rsid w:val="00802432"/>
    <w:rsid w:val="00807138"/>
    <w:rsid w:val="00810BC7"/>
    <w:rsid w:val="00812F0B"/>
    <w:rsid w:val="0081672E"/>
    <w:rsid w:val="00817434"/>
    <w:rsid w:val="008237DE"/>
    <w:rsid w:val="008254D3"/>
    <w:rsid w:val="00833491"/>
    <w:rsid w:val="00836A8B"/>
    <w:rsid w:val="0084018C"/>
    <w:rsid w:val="00842B13"/>
    <w:rsid w:val="00845D7B"/>
    <w:rsid w:val="008515CB"/>
    <w:rsid w:val="00851E3F"/>
    <w:rsid w:val="00853EDC"/>
    <w:rsid w:val="00867873"/>
    <w:rsid w:val="00872167"/>
    <w:rsid w:val="0087475E"/>
    <w:rsid w:val="00874861"/>
    <w:rsid w:val="00874ACA"/>
    <w:rsid w:val="0087732C"/>
    <w:rsid w:val="00891D86"/>
    <w:rsid w:val="00894B31"/>
    <w:rsid w:val="008A097F"/>
    <w:rsid w:val="008A5E2E"/>
    <w:rsid w:val="008A7A90"/>
    <w:rsid w:val="008C151A"/>
    <w:rsid w:val="008C1E48"/>
    <w:rsid w:val="008C65B9"/>
    <w:rsid w:val="008D2715"/>
    <w:rsid w:val="008D6960"/>
    <w:rsid w:val="008E018C"/>
    <w:rsid w:val="008E0733"/>
    <w:rsid w:val="008E4342"/>
    <w:rsid w:val="008E449E"/>
    <w:rsid w:val="008F0EC4"/>
    <w:rsid w:val="008F2C60"/>
    <w:rsid w:val="008F2E78"/>
    <w:rsid w:val="008F2F2B"/>
    <w:rsid w:val="0090007D"/>
    <w:rsid w:val="0090307B"/>
    <w:rsid w:val="00905862"/>
    <w:rsid w:val="009073A1"/>
    <w:rsid w:val="0090746A"/>
    <w:rsid w:val="00911561"/>
    <w:rsid w:val="009178EB"/>
    <w:rsid w:val="009230A2"/>
    <w:rsid w:val="00923BD6"/>
    <w:rsid w:val="00925EEA"/>
    <w:rsid w:val="0093443D"/>
    <w:rsid w:val="009431D2"/>
    <w:rsid w:val="0095671F"/>
    <w:rsid w:val="00963EB8"/>
    <w:rsid w:val="00966663"/>
    <w:rsid w:val="00967A16"/>
    <w:rsid w:val="00970360"/>
    <w:rsid w:val="00972913"/>
    <w:rsid w:val="0097654A"/>
    <w:rsid w:val="00976D9E"/>
    <w:rsid w:val="00985FD6"/>
    <w:rsid w:val="00995EC1"/>
    <w:rsid w:val="009A18FD"/>
    <w:rsid w:val="009B49E5"/>
    <w:rsid w:val="009B5459"/>
    <w:rsid w:val="009D4304"/>
    <w:rsid w:val="009E3678"/>
    <w:rsid w:val="00A04BCD"/>
    <w:rsid w:val="00A06296"/>
    <w:rsid w:val="00A073D9"/>
    <w:rsid w:val="00A134E3"/>
    <w:rsid w:val="00A14444"/>
    <w:rsid w:val="00A16397"/>
    <w:rsid w:val="00A16649"/>
    <w:rsid w:val="00A16D79"/>
    <w:rsid w:val="00A2356A"/>
    <w:rsid w:val="00A23943"/>
    <w:rsid w:val="00A23EF6"/>
    <w:rsid w:val="00A260B1"/>
    <w:rsid w:val="00A26959"/>
    <w:rsid w:val="00A37DAE"/>
    <w:rsid w:val="00A43197"/>
    <w:rsid w:val="00A53200"/>
    <w:rsid w:val="00A53588"/>
    <w:rsid w:val="00A63A68"/>
    <w:rsid w:val="00A6695B"/>
    <w:rsid w:val="00A70AB4"/>
    <w:rsid w:val="00A74391"/>
    <w:rsid w:val="00A766DF"/>
    <w:rsid w:val="00A778ED"/>
    <w:rsid w:val="00A936B2"/>
    <w:rsid w:val="00A97E4C"/>
    <w:rsid w:val="00AA1841"/>
    <w:rsid w:val="00AA2384"/>
    <w:rsid w:val="00AB3E28"/>
    <w:rsid w:val="00AC676D"/>
    <w:rsid w:val="00AC6BAB"/>
    <w:rsid w:val="00AC78DB"/>
    <w:rsid w:val="00AF2EBF"/>
    <w:rsid w:val="00AF4130"/>
    <w:rsid w:val="00B01E8F"/>
    <w:rsid w:val="00B03A39"/>
    <w:rsid w:val="00B05C96"/>
    <w:rsid w:val="00B07283"/>
    <w:rsid w:val="00B27C2E"/>
    <w:rsid w:val="00B36120"/>
    <w:rsid w:val="00B40814"/>
    <w:rsid w:val="00B41ED1"/>
    <w:rsid w:val="00B47415"/>
    <w:rsid w:val="00B514DE"/>
    <w:rsid w:val="00B51C8A"/>
    <w:rsid w:val="00B51E10"/>
    <w:rsid w:val="00B616A5"/>
    <w:rsid w:val="00B6172A"/>
    <w:rsid w:val="00B6777A"/>
    <w:rsid w:val="00B74B4E"/>
    <w:rsid w:val="00B77365"/>
    <w:rsid w:val="00B77C2D"/>
    <w:rsid w:val="00B8045E"/>
    <w:rsid w:val="00B84A65"/>
    <w:rsid w:val="00B852B4"/>
    <w:rsid w:val="00B91343"/>
    <w:rsid w:val="00B92CC3"/>
    <w:rsid w:val="00BA44E6"/>
    <w:rsid w:val="00BB5671"/>
    <w:rsid w:val="00BC0225"/>
    <w:rsid w:val="00BD12E7"/>
    <w:rsid w:val="00BD518E"/>
    <w:rsid w:val="00BE1332"/>
    <w:rsid w:val="00BE264E"/>
    <w:rsid w:val="00BE603A"/>
    <w:rsid w:val="00BF0ED7"/>
    <w:rsid w:val="00BF2261"/>
    <w:rsid w:val="00BF2CC8"/>
    <w:rsid w:val="00BF2D23"/>
    <w:rsid w:val="00BF727E"/>
    <w:rsid w:val="00C00683"/>
    <w:rsid w:val="00C047B2"/>
    <w:rsid w:val="00C05350"/>
    <w:rsid w:val="00C10493"/>
    <w:rsid w:val="00C154EC"/>
    <w:rsid w:val="00C15A60"/>
    <w:rsid w:val="00C2147D"/>
    <w:rsid w:val="00C234AE"/>
    <w:rsid w:val="00C3215E"/>
    <w:rsid w:val="00C34373"/>
    <w:rsid w:val="00C36D47"/>
    <w:rsid w:val="00C36DAF"/>
    <w:rsid w:val="00C411F3"/>
    <w:rsid w:val="00C54CF6"/>
    <w:rsid w:val="00C64499"/>
    <w:rsid w:val="00C76769"/>
    <w:rsid w:val="00C86DDF"/>
    <w:rsid w:val="00C9148E"/>
    <w:rsid w:val="00C928DD"/>
    <w:rsid w:val="00C92B0A"/>
    <w:rsid w:val="00CA1DF9"/>
    <w:rsid w:val="00CB18FD"/>
    <w:rsid w:val="00CB4665"/>
    <w:rsid w:val="00CC6D37"/>
    <w:rsid w:val="00CD21B3"/>
    <w:rsid w:val="00CD261C"/>
    <w:rsid w:val="00CD3A62"/>
    <w:rsid w:val="00CD4C0E"/>
    <w:rsid w:val="00CE2793"/>
    <w:rsid w:val="00CE4ACC"/>
    <w:rsid w:val="00CF3A41"/>
    <w:rsid w:val="00CF571E"/>
    <w:rsid w:val="00D024D9"/>
    <w:rsid w:val="00D02838"/>
    <w:rsid w:val="00D03627"/>
    <w:rsid w:val="00D046FE"/>
    <w:rsid w:val="00D06254"/>
    <w:rsid w:val="00D0733D"/>
    <w:rsid w:val="00D22B25"/>
    <w:rsid w:val="00D40950"/>
    <w:rsid w:val="00D446E7"/>
    <w:rsid w:val="00D4519D"/>
    <w:rsid w:val="00D52A33"/>
    <w:rsid w:val="00D569E2"/>
    <w:rsid w:val="00D65F78"/>
    <w:rsid w:val="00D74A59"/>
    <w:rsid w:val="00D84326"/>
    <w:rsid w:val="00D848E0"/>
    <w:rsid w:val="00D84F78"/>
    <w:rsid w:val="00D91D0A"/>
    <w:rsid w:val="00D945D6"/>
    <w:rsid w:val="00D951E9"/>
    <w:rsid w:val="00DA2701"/>
    <w:rsid w:val="00DA388C"/>
    <w:rsid w:val="00DB5C43"/>
    <w:rsid w:val="00DB639B"/>
    <w:rsid w:val="00DC4C2A"/>
    <w:rsid w:val="00DC5CF0"/>
    <w:rsid w:val="00DC70B7"/>
    <w:rsid w:val="00DC71A7"/>
    <w:rsid w:val="00DE6EDF"/>
    <w:rsid w:val="00DF22ED"/>
    <w:rsid w:val="00DF2B7D"/>
    <w:rsid w:val="00DF4342"/>
    <w:rsid w:val="00DF7540"/>
    <w:rsid w:val="00E0484C"/>
    <w:rsid w:val="00E12F81"/>
    <w:rsid w:val="00E15EDA"/>
    <w:rsid w:val="00E1716B"/>
    <w:rsid w:val="00E225BA"/>
    <w:rsid w:val="00E2565A"/>
    <w:rsid w:val="00E26C59"/>
    <w:rsid w:val="00E33EC6"/>
    <w:rsid w:val="00E36CB4"/>
    <w:rsid w:val="00E41B01"/>
    <w:rsid w:val="00E43BF6"/>
    <w:rsid w:val="00E56DF6"/>
    <w:rsid w:val="00E6720D"/>
    <w:rsid w:val="00E67687"/>
    <w:rsid w:val="00E7082B"/>
    <w:rsid w:val="00E778D8"/>
    <w:rsid w:val="00E81F51"/>
    <w:rsid w:val="00E82632"/>
    <w:rsid w:val="00E8379A"/>
    <w:rsid w:val="00E96DD5"/>
    <w:rsid w:val="00EA44A9"/>
    <w:rsid w:val="00EA6E5D"/>
    <w:rsid w:val="00EA74FA"/>
    <w:rsid w:val="00EB50AA"/>
    <w:rsid w:val="00EB5FD9"/>
    <w:rsid w:val="00EB67D5"/>
    <w:rsid w:val="00EB776B"/>
    <w:rsid w:val="00EC0944"/>
    <w:rsid w:val="00EC69D5"/>
    <w:rsid w:val="00EC722A"/>
    <w:rsid w:val="00EC77F6"/>
    <w:rsid w:val="00ED106B"/>
    <w:rsid w:val="00ED108E"/>
    <w:rsid w:val="00ED1CE9"/>
    <w:rsid w:val="00ED4AF3"/>
    <w:rsid w:val="00ED52E9"/>
    <w:rsid w:val="00EE0DB5"/>
    <w:rsid w:val="00EE6E19"/>
    <w:rsid w:val="00EF043F"/>
    <w:rsid w:val="00EF3E19"/>
    <w:rsid w:val="00EF5940"/>
    <w:rsid w:val="00EF5E95"/>
    <w:rsid w:val="00F05C25"/>
    <w:rsid w:val="00F1207B"/>
    <w:rsid w:val="00F12E52"/>
    <w:rsid w:val="00F142D6"/>
    <w:rsid w:val="00F15311"/>
    <w:rsid w:val="00F1669B"/>
    <w:rsid w:val="00F21BC4"/>
    <w:rsid w:val="00F22B78"/>
    <w:rsid w:val="00F25870"/>
    <w:rsid w:val="00F263B2"/>
    <w:rsid w:val="00F27AAB"/>
    <w:rsid w:val="00F42F15"/>
    <w:rsid w:val="00F450D6"/>
    <w:rsid w:val="00F47792"/>
    <w:rsid w:val="00F52CCE"/>
    <w:rsid w:val="00F55CBC"/>
    <w:rsid w:val="00F566B6"/>
    <w:rsid w:val="00F63F40"/>
    <w:rsid w:val="00F658C2"/>
    <w:rsid w:val="00F6621C"/>
    <w:rsid w:val="00F843BF"/>
    <w:rsid w:val="00F9129F"/>
    <w:rsid w:val="00F93733"/>
    <w:rsid w:val="00F93D26"/>
    <w:rsid w:val="00F97409"/>
    <w:rsid w:val="00FA3642"/>
    <w:rsid w:val="00FB509C"/>
    <w:rsid w:val="00FB78F6"/>
    <w:rsid w:val="00FC18AF"/>
    <w:rsid w:val="00FC1F80"/>
    <w:rsid w:val="00FD04D9"/>
    <w:rsid w:val="00FD2768"/>
    <w:rsid w:val="00FD65C9"/>
    <w:rsid w:val="00FE0392"/>
    <w:rsid w:val="00FE147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00B"/>
    <w:rPr>
      <w:rFonts w:ascii="Tahoma" w:hAnsi="Tahoma"/>
      <w:szCs w:val="20"/>
    </w:rPr>
  </w:style>
  <w:style w:type="paragraph" w:styleId="Heading1">
    <w:name w:val="heading 1"/>
    <w:basedOn w:val="Normal"/>
    <w:next w:val="BodyText"/>
    <w:link w:val="Heading1Char"/>
    <w:uiPriority w:val="99"/>
    <w:qFormat/>
    <w:rsid w:val="007148F7"/>
    <w:pPr>
      <w:keepNext/>
      <w:keepLines/>
      <w:shd w:val="pct10" w:color="auto" w:fill="auto"/>
      <w:spacing w:before="220" w:after="220" w:line="280" w:lineRule="atLeast"/>
      <w:outlineLvl w:val="0"/>
    </w:pPr>
    <w:rPr>
      <w:b/>
      <w:spacing w:val="-10"/>
      <w:kern w:val="28"/>
      <w:position w:val="6"/>
      <w:sz w:val="32"/>
    </w:rPr>
  </w:style>
  <w:style w:type="paragraph" w:styleId="Heading2">
    <w:name w:val="heading 2"/>
    <w:basedOn w:val="NormalBold"/>
    <w:next w:val="BodyText"/>
    <w:link w:val="Heading2Char"/>
    <w:uiPriority w:val="99"/>
    <w:qFormat/>
    <w:rsid w:val="007148F7"/>
    <w:pPr>
      <w:keepNext/>
      <w:keepLines/>
      <w:spacing w:before="140" w:after="60"/>
      <w:outlineLvl w:val="1"/>
    </w:pPr>
    <w:rPr>
      <w:i/>
      <w:spacing w:val="-4"/>
      <w:kern w:val="28"/>
      <w:sz w:val="24"/>
    </w:rPr>
  </w:style>
  <w:style w:type="paragraph" w:styleId="Heading3">
    <w:name w:val="heading 3"/>
    <w:basedOn w:val="Heading2"/>
    <w:next w:val="BodyText"/>
    <w:link w:val="Heading3Char"/>
    <w:uiPriority w:val="99"/>
    <w:qFormat/>
    <w:rsid w:val="00681061"/>
    <w:pPr>
      <w:shd w:val="clear" w:color="auto" w:fill="FFFFFF"/>
      <w:outlineLvl w:val="2"/>
    </w:pPr>
    <w:rPr>
      <w:i w:val="0"/>
      <w:sz w:val="22"/>
    </w:rPr>
  </w:style>
  <w:style w:type="paragraph" w:styleId="Heading4">
    <w:name w:val="heading 4"/>
    <w:basedOn w:val="Normal"/>
    <w:next w:val="BodyText"/>
    <w:link w:val="Heading4Char"/>
    <w:uiPriority w:val="99"/>
    <w:qFormat/>
    <w:rsid w:val="007148F7"/>
    <w:pPr>
      <w:keepNext/>
      <w:spacing w:before="240" w:after="60"/>
      <w:outlineLvl w:val="3"/>
    </w:pPr>
    <w:rPr>
      <w:b/>
      <w:i/>
    </w:rPr>
  </w:style>
  <w:style w:type="paragraph" w:styleId="Heading5">
    <w:name w:val="heading 5"/>
    <w:basedOn w:val="Normal"/>
    <w:next w:val="Normal"/>
    <w:link w:val="Heading5Char"/>
    <w:uiPriority w:val="99"/>
    <w:qFormat/>
    <w:rsid w:val="007148F7"/>
    <w:pPr>
      <w:spacing w:before="240" w:after="60"/>
      <w:outlineLvl w:val="4"/>
    </w:pPr>
    <w:rPr>
      <w:b/>
    </w:rPr>
  </w:style>
  <w:style w:type="paragraph" w:styleId="Heading6">
    <w:name w:val="heading 6"/>
    <w:basedOn w:val="Normal"/>
    <w:next w:val="Normal"/>
    <w:link w:val="Heading6Char"/>
    <w:uiPriority w:val="99"/>
    <w:qFormat/>
    <w:rsid w:val="007148F7"/>
    <w:pPr>
      <w:spacing w:before="240" w:after="60"/>
      <w:outlineLvl w:val="5"/>
    </w:pPr>
    <w:rPr>
      <w:i/>
    </w:rPr>
  </w:style>
  <w:style w:type="paragraph" w:styleId="Heading7">
    <w:name w:val="heading 7"/>
    <w:basedOn w:val="Normal"/>
    <w:next w:val="Normal"/>
    <w:link w:val="Heading7Char"/>
    <w:uiPriority w:val="99"/>
    <w:qFormat/>
    <w:rsid w:val="007148F7"/>
    <w:pPr>
      <w:spacing w:before="240" w:after="60"/>
      <w:outlineLvl w:val="6"/>
    </w:pPr>
  </w:style>
  <w:style w:type="paragraph" w:styleId="Heading8">
    <w:name w:val="heading 8"/>
    <w:basedOn w:val="Normal"/>
    <w:next w:val="Normal"/>
    <w:link w:val="Heading8Char"/>
    <w:uiPriority w:val="99"/>
    <w:qFormat/>
    <w:rsid w:val="007148F7"/>
    <w:pPr>
      <w:spacing w:before="240" w:after="60"/>
      <w:outlineLvl w:val="7"/>
    </w:pPr>
    <w:rPr>
      <w:i/>
    </w:rPr>
  </w:style>
  <w:style w:type="paragraph" w:styleId="Heading9">
    <w:name w:val="heading 9"/>
    <w:basedOn w:val="Normal"/>
    <w:next w:val="Normal"/>
    <w:link w:val="Heading9Char"/>
    <w:uiPriority w:val="99"/>
    <w:qFormat/>
    <w:rsid w:val="007148F7"/>
    <w:pPr>
      <w:spacing w:before="240" w:after="60"/>
      <w:outlineLvl w:val="8"/>
    </w:pPr>
    <w:rPr>
      <w:b/>
      <w:i/>
      <w:sz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F5E95"/>
    <w:rPr>
      <w:rFonts w:ascii="Tahoma" w:hAnsi="Tahoma" w:cs="Times New Roman"/>
      <w:b/>
      <w:spacing w:val="-10"/>
      <w:kern w:val="28"/>
      <w:position w:val="6"/>
      <w:sz w:val="32"/>
      <w:shd w:val="pct10" w:color="auto" w:fill="auto"/>
    </w:rPr>
  </w:style>
  <w:style w:type="character" w:customStyle="1" w:styleId="Heading2Char">
    <w:name w:val="Heading 2 Char"/>
    <w:basedOn w:val="NormalBoldChar"/>
    <w:link w:val="Heading2"/>
    <w:uiPriority w:val="99"/>
    <w:locked/>
    <w:rsid w:val="007148F7"/>
    <w:rPr>
      <w:i/>
      <w:spacing w:val="-4"/>
      <w:kern w:val="28"/>
      <w:sz w:val="24"/>
    </w:rPr>
  </w:style>
  <w:style w:type="character" w:customStyle="1" w:styleId="Heading3Char">
    <w:name w:val="Heading 3 Char"/>
    <w:basedOn w:val="Heading2Char"/>
    <w:link w:val="Heading3"/>
    <w:uiPriority w:val="99"/>
    <w:locked/>
    <w:rsid w:val="00681061"/>
    <w:rPr>
      <w:sz w:val="22"/>
    </w:rPr>
  </w:style>
  <w:style w:type="character" w:customStyle="1" w:styleId="Heading4Char">
    <w:name w:val="Heading 4 Char"/>
    <w:basedOn w:val="DefaultParagraphFont"/>
    <w:link w:val="Heading4"/>
    <w:uiPriority w:val="9"/>
    <w:semiHidden/>
    <w:rsid w:val="001B708D"/>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708D"/>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1B708D"/>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1B708D"/>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708D"/>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708D"/>
    <w:rPr>
      <w:rFonts w:asciiTheme="majorHAnsi" w:eastAsiaTheme="majorEastAsia" w:hAnsiTheme="majorHAnsi" w:cstheme="majorBidi"/>
    </w:rPr>
  </w:style>
  <w:style w:type="paragraph" w:styleId="BodyText">
    <w:name w:val="Body Text"/>
    <w:aliases w:val="body text,Body Text Char1,Body Text Char Char,Body Text Indent Under Heading 2"/>
    <w:basedOn w:val="Normal"/>
    <w:link w:val="BodyTextChar2"/>
    <w:uiPriority w:val="99"/>
    <w:rsid w:val="00E2565A"/>
    <w:pPr>
      <w:spacing w:after="220" w:line="220" w:lineRule="atLeast"/>
      <w:ind w:left="1080"/>
      <w:jc w:val="both"/>
    </w:pPr>
  </w:style>
  <w:style w:type="character" w:customStyle="1" w:styleId="BodyTextChar">
    <w:name w:val="Body Text Char"/>
    <w:aliases w:val="body text Char,Body Text Char1 Char,Body Text Char Char Char,Body Text Indent Under Heading 2 Char"/>
    <w:basedOn w:val="DefaultParagraphFont"/>
    <w:link w:val="BodyText"/>
    <w:uiPriority w:val="99"/>
    <w:semiHidden/>
    <w:rsid w:val="001B708D"/>
    <w:rPr>
      <w:rFonts w:ascii="Tahoma" w:hAnsi="Tahoma"/>
      <w:szCs w:val="20"/>
    </w:rPr>
  </w:style>
  <w:style w:type="paragraph" w:styleId="Footer">
    <w:name w:val="footer"/>
    <w:basedOn w:val="Normal"/>
    <w:link w:val="FooterChar"/>
    <w:uiPriority w:val="99"/>
    <w:rsid w:val="00E2565A"/>
    <w:pPr>
      <w:keepLines/>
      <w:tabs>
        <w:tab w:val="center" w:pos="4320"/>
        <w:tab w:val="right" w:pos="8640"/>
      </w:tabs>
    </w:pPr>
    <w:rPr>
      <w:spacing w:val="-4"/>
      <w:sz w:val="16"/>
    </w:rPr>
  </w:style>
  <w:style w:type="character" w:customStyle="1" w:styleId="FooterChar">
    <w:name w:val="Footer Char"/>
    <w:basedOn w:val="DefaultParagraphFont"/>
    <w:link w:val="Footer"/>
    <w:uiPriority w:val="99"/>
    <w:semiHidden/>
    <w:rsid w:val="001B708D"/>
    <w:rPr>
      <w:rFonts w:ascii="Tahoma" w:hAnsi="Tahoma"/>
      <w:szCs w:val="20"/>
    </w:rPr>
  </w:style>
  <w:style w:type="paragraph" w:styleId="Header">
    <w:name w:val="header"/>
    <w:basedOn w:val="Normal"/>
    <w:link w:val="HeaderChar"/>
    <w:uiPriority w:val="99"/>
    <w:rsid w:val="00E2565A"/>
    <w:pPr>
      <w:keepLines/>
      <w:tabs>
        <w:tab w:val="center" w:pos="4320"/>
        <w:tab w:val="right" w:pos="8640"/>
      </w:tabs>
    </w:pPr>
    <w:rPr>
      <w:spacing w:val="-4"/>
    </w:rPr>
  </w:style>
  <w:style w:type="character" w:customStyle="1" w:styleId="HeaderChar">
    <w:name w:val="Header Char"/>
    <w:basedOn w:val="DefaultParagraphFont"/>
    <w:link w:val="Header"/>
    <w:uiPriority w:val="99"/>
    <w:locked/>
    <w:rsid w:val="0074439E"/>
    <w:rPr>
      <w:rFonts w:ascii="Tahoma" w:hAnsi="Tahoma" w:cs="Times New Roman"/>
      <w:spacing w:val="-4"/>
      <w:sz w:val="22"/>
    </w:rPr>
  </w:style>
  <w:style w:type="character" w:styleId="PageNumber">
    <w:name w:val="page number"/>
    <w:basedOn w:val="DefaultParagraphFont"/>
    <w:uiPriority w:val="99"/>
    <w:rsid w:val="00E2565A"/>
    <w:rPr>
      <w:rFonts w:ascii="Tahoma" w:hAnsi="Tahoma" w:cs="Times New Roman"/>
      <w:b/>
      <w:sz w:val="18"/>
    </w:rPr>
  </w:style>
  <w:style w:type="paragraph" w:customStyle="1" w:styleId="SubtitleCover">
    <w:name w:val="Subtitle Cover"/>
    <w:basedOn w:val="TitleCover"/>
    <w:next w:val="SubtitleCoverLine2"/>
    <w:uiPriority w:val="99"/>
    <w:rsid w:val="00E2565A"/>
    <w:pPr>
      <w:spacing w:before="2100"/>
      <w:ind w:right="1685"/>
    </w:pPr>
    <w:rPr>
      <w:rFonts w:ascii="Times New Roman" w:hAnsi="Times New Roman"/>
      <w:b w:val="0"/>
      <w:i/>
      <w:noProof/>
      <w:spacing w:val="-20"/>
      <w:sz w:val="40"/>
    </w:rPr>
  </w:style>
  <w:style w:type="paragraph" w:customStyle="1" w:styleId="TitleCover">
    <w:name w:val="Title Cover"/>
    <w:basedOn w:val="Normal"/>
    <w:next w:val="SubtitleCover"/>
    <w:uiPriority w:val="99"/>
    <w:rsid w:val="00E2565A"/>
    <w:pPr>
      <w:keepNext/>
      <w:keepLines/>
      <w:spacing w:line="240" w:lineRule="atLeast"/>
      <w:ind w:left="360"/>
    </w:pPr>
    <w:rPr>
      <w:b/>
      <w:spacing w:val="-48"/>
      <w:kern w:val="28"/>
      <w:sz w:val="72"/>
    </w:rPr>
  </w:style>
  <w:style w:type="paragraph" w:customStyle="1" w:styleId="SubtitleCoverLine2">
    <w:name w:val="Subtitle Cover Line 2"/>
    <w:basedOn w:val="SubtitleCover"/>
    <w:next w:val="SubtitleCoverLine3"/>
    <w:uiPriority w:val="99"/>
    <w:rsid w:val="00E2565A"/>
    <w:pPr>
      <w:spacing w:before="120"/>
      <w:ind w:right="-187"/>
    </w:pPr>
    <w:rPr>
      <w:i w:val="0"/>
    </w:rPr>
  </w:style>
  <w:style w:type="paragraph" w:customStyle="1" w:styleId="SubtitleCoverLine3">
    <w:name w:val="Subtitle Cover Line 3"/>
    <w:basedOn w:val="SubtitleCoverLine2"/>
    <w:next w:val="Normal"/>
    <w:uiPriority w:val="99"/>
    <w:rsid w:val="00E2565A"/>
    <w:pPr>
      <w:spacing w:before="360"/>
    </w:pPr>
    <w:rPr>
      <w:rFonts w:ascii="Tahoma" w:hAnsi="Tahoma"/>
      <w:sz w:val="36"/>
    </w:rPr>
  </w:style>
  <w:style w:type="paragraph" w:styleId="TOC1">
    <w:name w:val="toc 1"/>
    <w:basedOn w:val="Normal"/>
    <w:autoRedefine/>
    <w:uiPriority w:val="99"/>
    <w:rsid w:val="00E2565A"/>
    <w:pPr>
      <w:spacing w:before="120" w:after="120"/>
    </w:pPr>
    <w:rPr>
      <w:b/>
      <w:caps/>
    </w:rPr>
  </w:style>
  <w:style w:type="paragraph" w:styleId="TOC2">
    <w:name w:val="toc 2"/>
    <w:basedOn w:val="Normal"/>
    <w:autoRedefine/>
    <w:uiPriority w:val="99"/>
    <w:rsid w:val="00E2565A"/>
    <w:pPr>
      <w:tabs>
        <w:tab w:val="left" w:pos="990"/>
        <w:tab w:val="right" w:leader="dot" w:pos="9350"/>
      </w:tabs>
      <w:ind w:left="450"/>
    </w:pPr>
    <w:rPr>
      <w:smallCaps/>
    </w:rPr>
  </w:style>
  <w:style w:type="paragraph" w:customStyle="1" w:styleId="HeaderFirst">
    <w:name w:val="Header First"/>
    <w:basedOn w:val="Header"/>
    <w:uiPriority w:val="99"/>
    <w:rsid w:val="00E2565A"/>
  </w:style>
  <w:style w:type="paragraph" w:customStyle="1" w:styleId="CompanyName">
    <w:name w:val="Company Name"/>
    <w:basedOn w:val="Normal"/>
    <w:uiPriority w:val="99"/>
    <w:rsid w:val="00E2565A"/>
    <w:pPr>
      <w:keepNext/>
      <w:keepLines/>
      <w:spacing w:line="220" w:lineRule="atLeast"/>
      <w:ind w:left="360"/>
    </w:pPr>
    <w:rPr>
      <w:spacing w:val="-30"/>
      <w:kern w:val="28"/>
      <w:sz w:val="60"/>
    </w:rPr>
  </w:style>
  <w:style w:type="paragraph" w:styleId="TOC3">
    <w:name w:val="toc 3"/>
    <w:basedOn w:val="Normal"/>
    <w:next w:val="Normal"/>
    <w:autoRedefine/>
    <w:uiPriority w:val="99"/>
    <w:semiHidden/>
    <w:rsid w:val="0090307B"/>
    <w:pPr>
      <w:tabs>
        <w:tab w:val="left" w:pos="1200"/>
        <w:tab w:val="right" w:leader="dot" w:pos="9350"/>
      </w:tabs>
      <w:ind w:left="450"/>
    </w:pPr>
  </w:style>
  <w:style w:type="paragraph" w:styleId="TOC4">
    <w:name w:val="toc 4"/>
    <w:basedOn w:val="Normal"/>
    <w:next w:val="Normal"/>
    <w:autoRedefine/>
    <w:uiPriority w:val="99"/>
    <w:semiHidden/>
    <w:rsid w:val="00E2565A"/>
    <w:pPr>
      <w:ind w:left="600"/>
    </w:pPr>
  </w:style>
  <w:style w:type="paragraph" w:styleId="TOC5">
    <w:name w:val="toc 5"/>
    <w:basedOn w:val="Normal"/>
    <w:next w:val="Normal"/>
    <w:autoRedefine/>
    <w:uiPriority w:val="99"/>
    <w:semiHidden/>
    <w:rsid w:val="00E2565A"/>
    <w:pPr>
      <w:ind w:left="800"/>
    </w:pPr>
  </w:style>
  <w:style w:type="paragraph" w:styleId="TOC6">
    <w:name w:val="toc 6"/>
    <w:basedOn w:val="Normal"/>
    <w:next w:val="Normal"/>
    <w:autoRedefine/>
    <w:uiPriority w:val="99"/>
    <w:semiHidden/>
    <w:rsid w:val="00E2565A"/>
    <w:pPr>
      <w:ind w:left="1000"/>
    </w:pPr>
  </w:style>
  <w:style w:type="paragraph" w:styleId="TOC7">
    <w:name w:val="toc 7"/>
    <w:basedOn w:val="Normal"/>
    <w:next w:val="Normal"/>
    <w:autoRedefine/>
    <w:uiPriority w:val="99"/>
    <w:semiHidden/>
    <w:rsid w:val="00E2565A"/>
    <w:pPr>
      <w:ind w:left="1200"/>
    </w:pPr>
  </w:style>
  <w:style w:type="paragraph" w:styleId="TOC8">
    <w:name w:val="toc 8"/>
    <w:basedOn w:val="Normal"/>
    <w:next w:val="Normal"/>
    <w:autoRedefine/>
    <w:uiPriority w:val="99"/>
    <w:semiHidden/>
    <w:rsid w:val="00E2565A"/>
    <w:pPr>
      <w:ind w:left="1400"/>
    </w:pPr>
  </w:style>
  <w:style w:type="paragraph" w:styleId="TOC9">
    <w:name w:val="toc 9"/>
    <w:basedOn w:val="Normal"/>
    <w:next w:val="Normal"/>
    <w:autoRedefine/>
    <w:uiPriority w:val="99"/>
    <w:semiHidden/>
    <w:rsid w:val="00E2565A"/>
    <w:pPr>
      <w:ind w:left="1600"/>
    </w:pPr>
  </w:style>
  <w:style w:type="paragraph" w:customStyle="1" w:styleId="Spacer">
    <w:name w:val="Spacer"/>
    <w:basedOn w:val="Normal"/>
    <w:uiPriority w:val="99"/>
    <w:rsid w:val="00E2565A"/>
    <w:pPr>
      <w:spacing w:after="1800"/>
      <w:ind w:left="360"/>
    </w:pPr>
    <w:rPr>
      <w:sz w:val="72"/>
    </w:rPr>
  </w:style>
  <w:style w:type="paragraph" w:customStyle="1" w:styleId="Appendix">
    <w:name w:val="Appendix"/>
    <w:basedOn w:val="Heading1"/>
    <w:next w:val="BodyText"/>
    <w:uiPriority w:val="99"/>
    <w:rsid w:val="00681061"/>
    <w:pPr>
      <w:tabs>
        <w:tab w:val="num" w:pos="2160"/>
      </w:tabs>
      <w:ind w:left="2160" w:hanging="1080"/>
    </w:pPr>
  </w:style>
  <w:style w:type="paragraph" w:styleId="DocumentMap">
    <w:name w:val="Document Map"/>
    <w:basedOn w:val="Normal"/>
    <w:link w:val="DocumentMapChar"/>
    <w:uiPriority w:val="99"/>
    <w:semiHidden/>
    <w:rsid w:val="00E2565A"/>
    <w:pPr>
      <w:shd w:val="clear" w:color="auto" w:fill="000080"/>
    </w:pPr>
  </w:style>
  <w:style w:type="character" w:customStyle="1" w:styleId="DocumentMapChar">
    <w:name w:val="Document Map Char"/>
    <w:basedOn w:val="DefaultParagraphFont"/>
    <w:link w:val="DocumentMap"/>
    <w:uiPriority w:val="99"/>
    <w:semiHidden/>
    <w:rsid w:val="001B708D"/>
    <w:rPr>
      <w:sz w:val="0"/>
      <w:szCs w:val="0"/>
    </w:rPr>
  </w:style>
  <w:style w:type="paragraph" w:styleId="BodyTextIndent">
    <w:name w:val="Body Text Indent"/>
    <w:basedOn w:val="Normal"/>
    <w:link w:val="BodyTextIndentChar"/>
    <w:uiPriority w:val="99"/>
    <w:rsid w:val="00E2565A"/>
    <w:pPr>
      <w:ind w:left="1080"/>
    </w:pPr>
  </w:style>
  <w:style w:type="character" w:customStyle="1" w:styleId="BodyTextIndentChar">
    <w:name w:val="Body Text Indent Char"/>
    <w:basedOn w:val="DefaultParagraphFont"/>
    <w:link w:val="BodyTextIndent"/>
    <w:uiPriority w:val="99"/>
    <w:semiHidden/>
    <w:rsid w:val="001B708D"/>
    <w:rPr>
      <w:rFonts w:ascii="Tahoma" w:hAnsi="Tahoma"/>
      <w:szCs w:val="20"/>
    </w:rPr>
  </w:style>
  <w:style w:type="paragraph" w:customStyle="1" w:styleId="StatusList">
    <w:name w:val="Status List"/>
    <w:basedOn w:val="BodyText"/>
    <w:uiPriority w:val="99"/>
    <w:rsid w:val="00E2565A"/>
    <w:pPr>
      <w:ind w:left="0"/>
    </w:pPr>
  </w:style>
  <w:style w:type="paragraph" w:styleId="BodyText2">
    <w:name w:val="Body Text 2"/>
    <w:basedOn w:val="Normal"/>
    <w:link w:val="BodyText2Char"/>
    <w:uiPriority w:val="99"/>
    <w:rsid w:val="00E2565A"/>
    <w:pPr>
      <w:spacing w:after="120" w:line="220" w:lineRule="atLeast"/>
      <w:ind w:left="1080"/>
    </w:pPr>
    <w:rPr>
      <w:i/>
    </w:rPr>
  </w:style>
  <w:style w:type="character" w:customStyle="1" w:styleId="BodyText2Char">
    <w:name w:val="Body Text 2 Char"/>
    <w:basedOn w:val="DefaultParagraphFont"/>
    <w:link w:val="BodyText2"/>
    <w:uiPriority w:val="99"/>
    <w:semiHidden/>
    <w:rsid w:val="001B708D"/>
    <w:rPr>
      <w:rFonts w:ascii="Tahoma" w:hAnsi="Tahoma"/>
      <w:szCs w:val="20"/>
    </w:rPr>
  </w:style>
  <w:style w:type="paragraph" w:customStyle="1" w:styleId="NormalBullet1">
    <w:name w:val="Normal Bullet 1"/>
    <w:basedOn w:val="BodyText"/>
    <w:uiPriority w:val="99"/>
    <w:rsid w:val="00E2565A"/>
    <w:pPr>
      <w:numPr>
        <w:numId w:val="7"/>
      </w:numPr>
      <w:spacing w:after="80"/>
    </w:pPr>
  </w:style>
  <w:style w:type="paragraph" w:customStyle="1" w:styleId="NormalBullet3">
    <w:name w:val="Normal Bullet 3"/>
    <w:basedOn w:val="BodyText"/>
    <w:uiPriority w:val="99"/>
    <w:rsid w:val="00E2565A"/>
    <w:pPr>
      <w:numPr>
        <w:numId w:val="6"/>
      </w:numPr>
      <w:spacing w:after="80"/>
      <w:ind w:left="2160"/>
    </w:pPr>
  </w:style>
  <w:style w:type="paragraph" w:customStyle="1" w:styleId="NormalBullet2">
    <w:name w:val="Normal Bullet 2"/>
    <w:basedOn w:val="BodyText"/>
    <w:uiPriority w:val="99"/>
    <w:rsid w:val="00E2565A"/>
    <w:pPr>
      <w:numPr>
        <w:numId w:val="4"/>
      </w:numPr>
      <w:spacing w:after="80"/>
      <w:ind w:left="1800" w:hanging="360"/>
    </w:pPr>
  </w:style>
  <w:style w:type="paragraph" w:customStyle="1" w:styleId="TableHeader">
    <w:name w:val="Table Header"/>
    <w:basedOn w:val="NormalBoldItalics"/>
    <w:uiPriority w:val="99"/>
    <w:rsid w:val="00E2565A"/>
    <w:pPr>
      <w:spacing w:before="120" w:after="0"/>
      <w:jc w:val="center"/>
    </w:pPr>
    <w:rPr>
      <w:i w:val="0"/>
    </w:rPr>
  </w:style>
  <w:style w:type="paragraph" w:customStyle="1" w:styleId="ChecklistLevel1">
    <w:name w:val="Checklist Level 1"/>
    <w:basedOn w:val="NormalBullet1"/>
    <w:uiPriority w:val="99"/>
    <w:rsid w:val="00E2565A"/>
    <w:pPr>
      <w:numPr>
        <w:numId w:val="5"/>
      </w:numPr>
      <w:ind w:left="1440"/>
    </w:pPr>
  </w:style>
  <w:style w:type="paragraph" w:customStyle="1" w:styleId="ChecklistLevel2">
    <w:name w:val="Checklist Level 2"/>
    <w:basedOn w:val="BodyText"/>
    <w:uiPriority w:val="99"/>
    <w:rsid w:val="00E2565A"/>
    <w:pPr>
      <w:numPr>
        <w:numId w:val="8"/>
      </w:numPr>
      <w:spacing w:after="80"/>
      <w:ind w:left="1800"/>
    </w:pPr>
  </w:style>
  <w:style w:type="paragraph" w:customStyle="1" w:styleId="ChecklistLevel3">
    <w:name w:val="Checklist Level 3"/>
    <w:basedOn w:val="BodyText"/>
    <w:uiPriority w:val="99"/>
    <w:rsid w:val="00E2565A"/>
    <w:pPr>
      <w:numPr>
        <w:numId w:val="9"/>
      </w:numPr>
      <w:spacing w:after="80"/>
      <w:ind w:left="2160"/>
    </w:pPr>
  </w:style>
  <w:style w:type="paragraph" w:styleId="ListNumber">
    <w:name w:val="List Number"/>
    <w:basedOn w:val="Normal"/>
    <w:uiPriority w:val="99"/>
    <w:rsid w:val="00E2565A"/>
  </w:style>
  <w:style w:type="paragraph" w:customStyle="1" w:styleId="ListNumber1">
    <w:name w:val="List Number 1"/>
    <w:basedOn w:val="ListNumber"/>
    <w:uiPriority w:val="99"/>
    <w:rsid w:val="00E2565A"/>
    <w:pPr>
      <w:numPr>
        <w:numId w:val="13"/>
      </w:numPr>
      <w:spacing w:after="80" w:line="220" w:lineRule="atLeast"/>
    </w:pPr>
  </w:style>
  <w:style w:type="paragraph" w:styleId="ListNumber2">
    <w:name w:val="List Number 2"/>
    <w:basedOn w:val="ListNumber"/>
    <w:uiPriority w:val="99"/>
    <w:rsid w:val="00E2565A"/>
    <w:pPr>
      <w:numPr>
        <w:numId w:val="10"/>
      </w:numPr>
      <w:spacing w:after="80" w:line="220" w:lineRule="atLeast"/>
    </w:pPr>
  </w:style>
  <w:style w:type="paragraph" w:styleId="ListNumber3">
    <w:name w:val="List Number 3"/>
    <w:basedOn w:val="ListNumber"/>
    <w:uiPriority w:val="99"/>
    <w:rsid w:val="00E2565A"/>
    <w:pPr>
      <w:numPr>
        <w:numId w:val="11"/>
      </w:numPr>
      <w:tabs>
        <w:tab w:val="clear" w:pos="2520"/>
        <w:tab w:val="num" w:pos="1800"/>
      </w:tabs>
      <w:spacing w:after="80" w:line="220" w:lineRule="atLeast"/>
    </w:pPr>
  </w:style>
  <w:style w:type="paragraph" w:customStyle="1" w:styleId="NormalBold">
    <w:name w:val="Normal Bold"/>
    <w:basedOn w:val="Normal"/>
    <w:link w:val="NormalBoldChar"/>
    <w:uiPriority w:val="99"/>
    <w:rsid w:val="00E2565A"/>
    <w:pPr>
      <w:spacing w:after="80" w:line="220" w:lineRule="atLeast"/>
    </w:pPr>
    <w:rPr>
      <w:b/>
    </w:rPr>
  </w:style>
  <w:style w:type="paragraph" w:customStyle="1" w:styleId="NormalBoldItalics">
    <w:name w:val="Normal Bold Italics"/>
    <w:basedOn w:val="NormalBold"/>
    <w:uiPriority w:val="99"/>
    <w:rsid w:val="00E2565A"/>
    <w:rPr>
      <w:i/>
    </w:rPr>
  </w:style>
  <w:style w:type="paragraph" w:customStyle="1" w:styleId="TableText">
    <w:name w:val="Table Text"/>
    <w:basedOn w:val="BodyText"/>
    <w:uiPriority w:val="99"/>
    <w:rsid w:val="00E2565A"/>
    <w:pPr>
      <w:spacing w:before="40" w:after="60" w:line="240" w:lineRule="auto"/>
      <w:ind w:left="0"/>
      <w:jc w:val="left"/>
    </w:pPr>
  </w:style>
  <w:style w:type="paragraph" w:customStyle="1" w:styleId="ListNumberContinue1">
    <w:name w:val="List Number Continue 1"/>
    <w:basedOn w:val="Normal"/>
    <w:uiPriority w:val="99"/>
    <w:rsid w:val="00E2565A"/>
    <w:pPr>
      <w:numPr>
        <w:numId w:val="12"/>
      </w:numPr>
      <w:spacing w:after="80" w:line="220" w:lineRule="atLeast"/>
    </w:pPr>
  </w:style>
  <w:style w:type="paragraph" w:customStyle="1" w:styleId="TableBullet1">
    <w:name w:val="Table Bullet 1"/>
    <w:basedOn w:val="NormalBullet1"/>
    <w:uiPriority w:val="99"/>
    <w:rsid w:val="00E2565A"/>
    <w:pPr>
      <w:tabs>
        <w:tab w:val="clear" w:pos="360"/>
      </w:tabs>
      <w:spacing w:before="40" w:after="60" w:line="240" w:lineRule="auto"/>
      <w:ind w:left="346"/>
    </w:pPr>
  </w:style>
  <w:style w:type="paragraph" w:customStyle="1" w:styleId="TableBullet2">
    <w:name w:val="Table Bullet 2"/>
    <w:basedOn w:val="NormalBullet2"/>
    <w:uiPriority w:val="99"/>
    <w:rsid w:val="00E2565A"/>
    <w:pPr>
      <w:spacing w:before="40" w:after="60" w:line="240" w:lineRule="auto"/>
      <w:ind w:left="706"/>
    </w:pPr>
  </w:style>
  <w:style w:type="paragraph" w:customStyle="1" w:styleId="TableBullet3">
    <w:name w:val="Table Bullet 3"/>
    <w:basedOn w:val="NormalBullet3"/>
    <w:uiPriority w:val="99"/>
    <w:rsid w:val="00E2565A"/>
    <w:pPr>
      <w:spacing w:before="40" w:after="60" w:line="240" w:lineRule="auto"/>
      <w:ind w:left="1066"/>
    </w:pPr>
  </w:style>
  <w:style w:type="paragraph" w:customStyle="1" w:styleId="TableNumber1">
    <w:name w:val="Table Number 1"/>
    <w:basedOn w:val="ListNumber1"/>
    <w:uiPriority w:val="99"/>
    <w:rsid w:val="00E2565A"/>
    <w:pPr>
      <w:numPr>
        <w:numId w:val="15"/>
      </w:numPr>
      <w:tabs>
        <w:tab w:val="clear" w:pos="360"/>
        <w:tab w:val="num" w:pos="1440"/>
      </w:tabs>
      <w:spacing w:before="40" w:after="60" w:line="240" w:lineRule="auto"/>
    </w:pPr>
  </w:style>
  <w:style w:type="paragraph" w:customStyle="1" w:styleId="TableNumber2">
    <w:name w:val="Table Number 2"/>
    <w:basedOn w:val="TableNumber1"/>
    <w:uiPriority w:val="99"/>
    <w:rsid w:val="00E2565A"/>
    <w:pPr>
      <w:numPr>
        <w:numId w:val="16"/>
      </w:numPr>
      <w:tabs>
        <w:tab w:val="clear" w:pos="792"/>
        <w:tab w:val="left" w:pos="749"/>
        <w:tab w:val="num" w:pos="1440"/>
      </w:tabs>
    </w:pPr>
  </w:style>
  <w:style w:type="paragraph" w:styleId="Title">
    <w:name w:val="Title"/>
    <w:basedOn w:val="Normal"/>
    <w:link w:val="TitleChar"/>
    <w:uiPriority w:val="99"/>
    <w:qFormat/>
    <w:rsid w:val="00E2565A"/>
    <w:pPr>
      <w:jc w:val="center"/>
    </w:pPr>
    <w:rPr>
      <w:b/>
      <w:sz w:val="24"/>
    </w:rPr>
  </w:style>
  <w:style w:type="character" w:customStyle="1" w:styleId="TitleChar">
    <w:name w:val="Title Char"/>
    <w:basedOn w:val="DefaultParagraphFont"/>
    <w:link w:val="Title"/>
    <w:uiPriority w:val="10"/>
    <w:rsid w:val="001B708D"/>
    <w:rPr>
      <w:rFonts w:asciiTheme="majorHAnsi" w:eastAsiaTheme="majorEastAsia" w:hAnsiTheme="majorHAnsi" w:cstheme="majorBidi"/>
      <w:b/>
      <w:bCs/>
      <w:kern w:val="28"/>
      <w:sz w:val="32"/>
      <w:szCs w:val="32"/>
    </w:rPr>
  </w:style>
  <w:style w:type="paragraph" w:customStyle="1" w:styleId="TableNumber3">
    <w:name w:val="Table Number 3"/>
    <w:basedOn w:val="TableNumber2"/>
    <w:uiPriority w:val="99"/>
    <w:rsid w:val="00E2565A"/>
    <w:pPr>
      <w:numPr>
        <w:numId w:val="14"/>
      </w:numPr>
      <w:tabs>
        <w:tab w:val="clear" w:pos="2160"/>
        <w:tab w:val="left" w:pos="1080"/>
        <w:tab w:val="num" w:pos="2520"/>
      </w:tabs>
      <w:ind w:left="1829" w:hanging="1080"/>
    </w:pPr>
  </w:style>
  <w:style w:type="paragraph" w:customStyle="1" w:styleId="SpacerSmall">
    <w:name w:val="Spacer Small"/>
    <w:basedOn w:val="Normal"/>
    <w:uiPriority w:val="99"/>
    <w:rsid w:val="00E2565A"/>
    <w:pPr>
      <w:jc w:val="center"/>
    </w:pPr>
    <w:rPr>
      <w:sz w:val="18"/>
    </w:rPr>
  </w:style>
  <w:style w:type="paragraph" w:customStyle="1" w:styleId="SignatureText">
    <w:name w:val="Signature Text"/>
    <w:basedOn w:val="TableText"/>
    <w:uiPriority w:val="99"/>
    <w:rsid w:val="00E2565A"/>
    <w:pPr>
      <w:pBdr>
        <w:bottom w:val="single" w:sz="12" w:space="1" w:color="auto"/>
      </w:pBdr>
      <w:spacing w:after="120"/>
    </w:pPr>
  </w:style>
  <w:style w:type="paragraph" w:customStyle="1" w:styleId="BodyTextBold">
    <w:name w:val="Body Text Bold"/>
    <w:basedOn w:val="BodyText"/>
    <w:next w:val="BodyText"/>
    <w:uiPriority w:val="99"/>
    <w:rsid w:val="00E2565A"/>
    <w:rPr>
      <w:b/>
    </w:rPr>
  </w:style>
  <w:style w:type="paragraph" w:customStyle="1" w:styleId="ProprietaryStmt">
    <w:name w:val="Proprietary Stmt."/>
    <w:basedOn w:val="BodyText"/>
    <w:uiPriority w:val="99"/>
    <w:rsid w:val="00E2565A"/>
    <w:pPr>
      <w:tabs>
        <w:tab w:val="left" w:pos="5400"/>
      </w:tabs>
      <w:spacing w:after="120"/>
      <w:ind w:left="576"/>
    </w:pPr>
  </w:style>
  <w:style w:type="paragraph" w:customStyle="1" w:styleId="Credits">
    <w:name w:val="Credits"/>
    <w:basedOn w:val="ProprietaryStmt"/>
    <w:uiPriority w:val="99"/>
    <w:rsid w:val="00E2565A"/>
    <w:pPr>
      <w:spacing w:after="0"/>
    </w:pPr>
  </w:style>
  <w:style w:type="paragraph" w:customStyle="1" w:styleId="CreditsHeadingBold">
    <w:name w:val="Credits Heading Bold"/>
    <w:basedOn w:val="Credits"/>
    <w:uiPriority w:val="99"/>
    <w:rsid w:val="00E2565A"/>
    <w:rPr>
      <w:b/>
    </w:rPr>
  </w:style>
  <w:style w:type="paragraph" w:styleId="PlainText">
    <w:name w:val="Plain Text"/>
    <w:basedOn w:val="Normal"/>
    <w:link w:val="PlainTextChar"/>
    <w:uiPriority w:val="99"/>
    <w:rsid w:val="00E2565A"/>
    <w:rPr>
      <w:rFonts w:ascii="Courier New" w:hAnsi="Courier New"/>
      <w:sz w:val="20"/>
    </w:rPr>
  </w:style>
  <w:style w:type="character" w:customStyle="1" w:styleId="PlainTextChar">
    <w:name w:val="Plain Text Char"/>
    <w:basedOn w:val="DefaultParagraphFont"/>
    <w:link w:val="PlainText"/>
    <w:uiPriority w:val="99"/>
    <w:semiHidden/>
    <w:rsid w:val="001B708D"/>
    <w:rPr>
      <w:rFonts w:ascii="Courier New" w:hAnsi="Courier New" w:cs="Courier New"/>
      <w:sz w:val="20"/>
      <w:szCs w:val="20"/>
    </w:rPr>
  </w:style>
  <w:style w:type="character" w:styleId="Emphasis">
    <w:name w:val="Emphasis"/>
    <w:basedOn w:val="DefaultParagraphFont"/>
    <w:uiPriority w:val="99"/>
    <w:qFormat/>
    <w:rsid w:val="00E2565A"/>
    <w:rPr>
      <w:rFonts w:cs="Times New Roman"/>
      <w:i/>
      <w:iCs/>
    </w:rPr>
  </w:style>
  <w:style w:type="character" w:styleId="Hyperlink">
    <w:name w:val="Hyperlink"/>
    <w:basedOn w:val="DefaultParagraphFont"/>
    <w:uiPriority w:val="99"/>
    <w:rsid w:val="00E2565A"/>
    <w:rPr>
      <w:rFonts w:cs="Times New Roman"/>
      <w:color w:val="0000FF"/>
      <w:u w:val="single"/>
    </w:rPr>
  </w:style>
  <w:style w:type="paragraph" w:styleId="BodyText3">
    <w:name w:val="Body Text 3"/>
    <w:basedOn w:val="Normal"/>
    <w:link w:val="BodyText3Char"/>
    <w:uiPriority w:val="99"/>
    <w:rsid w:val="00E2565A"/>
    <w:pPr>
      <w:jc w:val="both"/>
    </w:pPr>
    <w:rPr>
      <w:sz w:val="20"/>
    </w:rPr>
  </w:style>
  <w:style w:type="character" w:customStyle="1" w:styleId="BodyText3Char">
    <w:name w:val="Body Text 3 Char"/>
    <w:basedOn w:val="DefaultParagraphFont"/>
    <w:link w:val="BodyText3"/>
    <w:uiPriority w:val="99"/>
    <w:semiHidden/>
    <w:rsid w:val="001B708D"/>
    <w:rPr>
      <w:rFonts w:ascii="Tahoma" w:hAnsi="Tahoma"/>
      <w:sz w:val="16"/>
      <w:szCs w:val="16"/>
    </w:rPr>
  </w:style>
  <w:style w:type="table" w:styleId="TableGrid">
    <w:name w:val="Table Grid"/>
    <w:basedOn w:val="TableNormal"/>
    <w:uiPriority w:val="99"/>
    <w:rsid w:val="00E2565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E2565A"/>
    <w:rPr>
      <w:rFonts w:cs="Tahoma"/>
      <w:sz w:val="16"/>
      <w:szCs w:val="16"/>
    </w:rPr>
  </w:style>
  <w:style w:type="character" w:customStyle="1" w:styleId="BalloonTextChar">
    <w:name w:val="Balloon Text Char"/>
    <w:basedOn w:val="DefaultParagraphFont"/>
    <w:link w:val="BalloonText"/>
    <w:uiPriority w:val="99"/>
    <w:semiHidden/>
    <w:rsid w:val="001B708D"/>
    <w:rPr>
      <w:sz w:val="0"/>
      <w:szCs w:val="0"/>
    </w:rPr>
  </w:style>
  <w:style w:type="paragraph" w:styleId="ListContinue4">
    <w:name w:val="List Continue 4"/>
    <w:basedOn w:val="Normal"/>
    <w:uiPriority w:val="99"/>
    <w:rsid w:val="00683C20"/>
    <w:pPr>
      <w:spacing w:after="120"/>
      <w:ind w:left="1440"/>
    </w:pPr>
  </w:style>
  <w:style w:type="character" w:customStyle="1" w:styleId="NormalBoldChar">
    <w:name w:val="Normal Bold Char"/>
    <w:basedOn w:val="DefaultParagraphFont"/>
    <w:link w:val="NormalBold"/>
    <w:uiPriority w:val="99"/>
    <w:locked/>
    <w:rsid w:val="0069157B"/>
    <w:rPr>
      <w:rFonts w:ascii="Tahoma" w:hAnsi="Tahoma" w:cs="Times New Roman"/>
      <w:b/>
      <w:sz w:val="22"/>
      <w:lang w:val="en-US" w:eastAsia="en-US" w:bidi="ar-SA"/>
    </w:rPr>
  </w:style>
  <w:style w:type="character" w:customStyle="1" w:styleId="BodyTextChar2">
    <w:name w:val="Body Text Char2"/>
    <w:aliases w:val="body text Char1,Body Text Char1 Char1,Body Text Char Char Char1,Body Text Indent Under Heading 2 Char1"/>
    <w:basedOn w:val="DefaultParagraphFont"/>
    <w:link w:val="BodyText"/>
    <w:uiPriority w:val="99"/>
    <w:locked/>
    <w:rsid w:val="005567CD"/>
    <w:rPr>
      <w:rFonts w:ascii="Tahoma" w:hAnsi="Tahoma" w:cs="Times New Roman"/>
      <w:sz w:val="22"/>
      <w:lang w:val="en-US" w:eastAsia="en-US" w:bidi="ar-SA"/>
    </w:rPr>
  </w:style>
  <w:style w:type="paragraph" w:customStyle="1" w:styleId="Appendix3">
    <w:name w:val="Appendix 3"/>
    <w:basedOn w:val="Heading3"/>
    <w:uiPriority w:val="99"/>
    <w:rsid w:val="007148F7"/>
  </w:style>
  <w:style w:type="paragraph" w:customStyle="1" w:styleId="Appendix2">
    <w:name w:val="Appendix 2"/>
    <w:basedOn w:val="Heading2"/>
    <w:uiPriority w:val="99"/>
    <w:rsid w:val="00681061"/>
    <w:pPr>
      <w:numPr>
        <w:ilvl w:val="1"/>
        <w:numId w:val="17"/>
      </w:numPr>
    </w:pPr>
  </w:style>
  <w:style w:type="paragraph" w:styleId="EndnoteText">
    <w:name w:val="endnote text"/>
    <w:basedOn w:val="Normal"/>
    <w:link w:val="EndnoteTextChar"/>
    <w:uiPriority w:val="99"/>
    <w:semiHidden/>
    <w:rsid w:val="00B03A39"/>
    <w:rPr>
      <w:sz w:val="20"/>
    </w:rPr>
  </w:style>
  <w:style w:type="character" w:customStyle="1" w:styleId="EndnoteTextChar">
    <w:name w:val="Endnote Text Char"/>
    <w:basedOn w:val="DefaultParagraphFont"/>
    <w:link w:val="EndnoteText"/>
    <w:uiPriority w:val="99"/>
    <w:semiHidden/>
    <w:rsid w:val="001B708D"/>
    <w:rPr>
      <w:rFonts w:ascii="Tahoma" w:hAnsi="Tahoma"/>
      <w:sz w:val="20"/>
      <w:szCs w:val="20"/>
    </w:rPr>
  </w:style>
  <w:style w:type="character" w:styleId="EndnoteReference">
    <w:name w:val="endnote reference"/>
    <w:basedOn w:val="DefaultParagraphFont"/>
    <w:uiPriority w:val="99"/>
    <w:semiHidden/>
    <w:rsid w:val="00B03A39"/>
    <w:rPr>
      <w:rFonts w:cs="Times New Roman"/>
      <w:vertAlign w:val="superscript"/>
    </w:rPr>
  </w:style>
  <w:style w:type="paragraph" w:styleId="BlockText">
    <w:name w:val="Block Text"/>
    <w:basedOn w:val="Normal"/>
    <w:uiPriority w:val="99"/>
    <w:rsid w:val="00170978"/>
    <w:pPr>
      <w:spacing w:after="120"/>
      <w:ind w:left="1440" w:right="1440"/>
    </w:pPr>
  </w:style>
  <w:style w:type="character" w:customStyle="1" w:styleId="udxq">
    <w:name w:val="udxq"/>
    <w:basedOn w:val="DefaultParagraphFont"/>
    <w:uiPriority w:val="99"/>
    <w:semiHidden/>
    <w:rsid w:val="00B27C2E"/>
    <w:rPr>
      <w:rFonts w:ascii="Tahoma" w:hAnsi="Tahoma" w:cs="Times New Roman"/>
      <w:color w:val="000000"/>
      <w:sz w:val="20"/>
      <w:szCs w:val="20"/>
      <w:u w:val="none"/>
    </w:rPr>
  </w:style>
  <w:style w:type="character" w:styleId="CommentReference">
    <w:name w:val="annotation reference"/>
    <w:basedOn w:val="DefaultParagraphFont"/>
    <w:uiPriority w:val="99"/>
    <w:semiHidden/>
    <w:rsid w:val="000F19FD"/>
    <w:rPr>
      <w:rFonts w:cs="Times New Roman"/>
      <w:sz w:val="16"/>
      <w:szCs w:val="16"/>
    </w:rPr>
  </w:style>
  <w:style w:type="paragraph" w:styleId="CommentText">
    <w:name w:val="annotation text"/>
    <w:basedOn w:val="Normal"/>
    <w:link w:val="CommentTextChar"/>
    <w:uiPriority w:val="99"/>
    <w:semiHidden/>
    <w:rsid w:val="000F19FD"/>
    <w:rPr>
      <w:sz w:val="20"/>
    </w:rPr>
  </w:style>
  <w:style w:type="character" w:customStyle="1" w:styleId="CommentTextChar">
    <w:name w:val="Comment Text Char"/>
    <w:basedOn w:val="DefaultParagraphFont"/>
    <w:link w:val="CommentText"/>
    <w:uiPriority w:val="99"/>
    <w:semiHidden/>
    <w:rsid w:val="001B708D"/>
    <w:rPr>
      <w:rFonts w:ascii="Tahoma" w:hAnsi="Tahoma"/>
      <w:sz w:val="20"/>
      <w:szCs w:val="20"/>
    </w:rPr>
  </w:style>
  <w:style w:type="paragraph" w:styleId="CommentSubject">
    <w:name w:val="annotation subject"/>
    <w:basedOn w:val="CommentText"/>
    <w:next w:val="CommentText"/>
    <w:link w:val="CommentSubjectChar"/>
    <w:uiPriority w:val="99"/>
    <w:semiHidden/>
    <w:rsid w:val="000F19FD"/>
    <w:rPr>
      <w:b/>
      <w:bCs/>
    </w:rPr>
  </w:style>
  <w:style w:type="character" w:customStyle="1" w:styleId="CommentSubjectChar">
    <w:name w:val="Comment Subject Char"/>
    <w:basedOn w:val="CommentTextChar"/>
    <w:link w:val="CommentSubject"/>
    <w:uiPriority w:val="99"/>
    <w:semiHidden/>
    <w:rsid w:val="001B708D"/>
    <w:rPr>
      <w:b/>
      <w:bCs/>
    </w:rPr>
  </w:style>
  <w:style w:type="character" w:customStyle="1" w:styleId="BodyTextChar1Char2">
    <w:name w:val="Body Text Char1 Char2"/>
    <w:aliases w:val="Body Text Char Char Char2,Body Text Indent Under Heading 2 Char Char,Body Text Indent Under Heading 2 Char Char1"/>
    <w:basedOn w:val="DefaultParagraphFont"/>
    <w:uiPriority w:val="99"/>
    <w:rsid w:val="00556C01"/>
    <w:rPr>
      <w:rFonts w:ascii="Tahoma" w:hAnsi="Tahoma" w:cs="Times New Roman"/>
      <w:sz w:val="22"/>
      <w:lang w:val="en-US" w:eastAsia="en-US" w:bidi="ar-SA"/>
    </w:rPr>
  </w:style>
  <w:style w:type="paragraph" w:styleId="NoSpacing">
    <w:name w:val="No Spacing"/>
    <w:link w:val="NoSpacingChar"/>
    <w:uiPriority w:val="99"/>
    <w:qFormat/>
    <w:rsid w:val="0074439E"/>
    <w:rPr>
      <w:rFonts w:ascii="PMingLiU" w:eastAsia="MS ??" w:hAnsi="PMingLiU"/>
    </w:rPr>
  </w:style>
  <w:style w:type="character" w:customStyle="1" w:styleId="NoSpacingChar">
    <w:name w:val="No Spacing Char"/>
    <w:basedOn w:val="DefaultParagraphFont"/>
    <w:link w:val="NoSpacing"/>
    <w:uiPriority w:val="99"/>
    <w:locked/>
    <w:rsid w:val="0074439E"/>
    <w:rPr>
      <w:rFonts w:ascii="PMingLiU" w:eastAsia="MS ??" w:hAnsi="PMingLiU" w:cs="Times New Roman"/>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divs>
    <w:div w:id="63262920">
      <w:marLeft w:val="0"/>
      <w:marRight w:val="0"/>
      <w:marTop w:val="0"/>
      <w:marBottom w:val="0"/>
      <w:divBdr>
        <w:top w:val="none" w:sz="0" w:space="0" w:color="auto"/>
        <w:left w:val="none" w:sz="0" w:space="0" w:color="auto"/>
        <w:bottom w:val="none" w:sz="0" w:space="0" w:color="auto"/>
        <w:right w:val="none" w:sz="0" w:space="0" w:color="auto"/>
      </w:divBdr>
    </w:div>
    <w:div w:id="63262921">
      <w:marLeft w:val="0"/>
      <w:marRight w:val="0"/>
      <w:marTop w:val="0"/>
      <w:marBottom w:val="0"/>
      <w:divBdr>
        <w:top w:val="none" w:sz="0" w:space="0" w:color="auto"/>
        <w:left w:val="none" w:sz="0" w:space="0" w:color="auto"/>
        <w:bottom w:val="none" w:sz="0" w:space="0" w:color="auto"/>
        <w:right w:val="none" w:sz="0" w:space="0" w:color="auto"/>
      </w:divBdr>
    </w:div>
    <w:div w:id="63262922">
      <w:marLeft w:val="0"/>
      <w:marRight w:val="0"/>
      <w:marTop w:val="0"/>
      <w:marBottom w:val="0"/>
      <w:divBdr>
        <w:top w:val="none" w:sz="0" w:space="0" w:color="auto"/>
        <w:left w:val="none" w:sz="0" w:space="0" w:color="auto"/>
        <w:bottom w:val="none" w:sz="0" w:space="0" w:color="auto"/>
        <w:right w:val="none" w:sz="0" w:space="0" w:color="auto"/>
      </w:divBdr>
    </w:div>
    <w:div w:id="63262923">
      <w:marLeft w:val="0"/>
      <w:marRight w:val="0"/>
      <w:marTop w:val="0"/>
      <w:marBottom w:val="0"/>
      <w:divBdr>
        <w:top w:val="none" w:sz="0" w:space="0" w:color="auto"/>
        <w:left w:val="none" w:sz="0" w:space="0" w:color="auto"/>
        <w:bottom w:val="none" w:sz="0" w:space="0" w:color="auto"/>
        <w:right w:val="none" w:sz="0" w:space="0" w:color="auto"/>
      </w:divBdr>
    </w:div>
    <w:div w:id="63262924">
      <w:marLeft w:val="0"/>
      <w:marRight w:val="0"/>
      <w:marTop w:val="0"/>
      <w:marBottom w:val="0"/>
      <w:divBdr>
        <w:top w:val="none" w:sz="0" w:space="0" w:color="auto"/>
        <w:left w:val="none" w:sz="0" w:space="0" w:color="auto"/>
        <w:bottom w:val="none" w:sz="0" w:space="0" w:color="auto"/>
        <w:right w:val="none" w:sz="0" w:space="0" w:color="auto"/>
      </w:divBdr>
    </w:div>
    <w:div w:id="632629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127\Application%20Data\Microsoft\Templates\Generic%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Generic Document Template.dot</Template>
  <TotalTime>473</TotalTime>
  <Pages>13</Pages>
  <Words>1278</Words>
  <Characters>7290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QUOTE SYSTEM</dc:title>
  <dc:subject/>
  <dc:creator>PMO</dc:creator>
  <cp:keywords/>
  <dc:description/>
  <cp:lastModifiedBy>u3d9</cp:lastModifiedBy>
  <cp:revision>31</cp:revision>
  <cp:lastPrinted>2013-01-25T23:29:00Z</cp:lastPrinted>
  <dcterms:created xsi:type="dcterms:W3CDTF">2013-01-24T03:58:00Z</dcterms:created>
  <dcterms:modified xsi:type="dcterms:W3CDTF">2013-03-12T22:10:00Z</dcterms:modified>
</cp:coreProperties>
</file>